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766EA" w14:textId="77777777" w:rsidR="00FD26D9" w:rsidRDefault="00FD26D9" w:rsidP="00FD26D9">
      <w:pPr>
        <w:rPr>
          <w:rFonts w:ascii="Arial" w:eastAsia="黑体" w:hAnsi="Arial"/>
          <w:sz w:val="44"/>
          <w:szCs w:val="44"/>
          <w:lang w:eastAsia="zh-CN"/>
        </w:rPr>
      </w:pPr>
    </w:p>
    <w:p w14:paraId="12140B5B" w14:textId="77777777" w:rsidR="00BA7695" w:rsidRPr="00DA1B13" w:rsidRDefault="00732069" w:rsidP="00DA1B13">
      <w:pPr>
        <w:rPr>
          <w:color w:val="0070C0"/>
          <w:sz w:val="44"/>
          <w:lang w:eastAsia="zh-CN"/>
        </w:rPr>
      </w:pPr>
      <w:r>
        <w:rPr>
          <w:rFonts w:ascii="Arial" w:eastAsia="黑体" w:hAnsi="Arial" w:hint="eastAsia"/>
          <w:color w:val="0070C0"/>
          <w:sz w:val="44"/>
          <w:szCs w:val="44"/>
          <w:lang w:eastAsia="zh-CN"/>
        </w:rPr>
        <w:t>附录</w:t>
      </w:r>
      <w:r w:rsidR="00FD26D9" w:rsidRPr="00FD26D9">
        <w:rPr>
          <w:rFonts w:ascii="Arial" w:eastAsia="黑体" w:hAnsi="Arial"/>
          <w:color w:val="0070C0"/>
          <w:sz w:val="44"/>
          <w:szCs w:val="44"/>
        </w:rPr>
        <w:t xml:space="preserve"> </w:t>
      </w:r>
      <w:r w:rsidR="00053D30">
        <w:rPr>
          <w:rFonts w:ascii="Arial" w:eastAsia="黑体" w:hAnsi="Arial"/>
          <w:color w:val="0070C0"/>
          <w:sz w:val="44"/>
          <w:szCs w:val="44"/>
        </w:rPr>
        <w:t>A</w:t>
      </w:r>
      <w:r w:rsidR="00FD26D9" w:rsidRPr="00FD26D9">
        <w:rPr>
          <w:rFonts w:ascii="Arial" w:eastAsia="黑体" w:hAnsi="Arial"/>
          <w:color w:val="0070C0"/>
          <w:sz w:val="44"/>
          <w:szCs w:val="44"/>
        </w:rPr>
        <w:t xml:space="preserve">: </w:t>
      </w:r>
      <w:r w:rsidR="00EA2933">
        <w:rPr>
          <w:color w:val="0070C0"/>
          <w:sz w:val="44"/>
          <w:lang w:eastAsia="zh-CN"/>
        </w:rPr>
        <w:t>“</w:t>
      </w:r>
      <w:r w:rsidR="007F2635">
        <w:rPr>
          <w:rFonts w:hint="eastAsia"/>
          <w:color w:val="0070C0"/>
          <w:sz w:val="44"/>
          <w:lang w:eastAsia="zh-CN"/>
        </w:rPr>
        <w:t>终</w:t>
      </w:r>
      <w:r w:rsidR="007F2635">
        <w:rPr>
          <w:color w:val="0070C0"/>
          <w:sz w:val="44"/>
          <w:lang w:eastAsia="zh-CN"/>
        </w:rPr>
        <w:t>端</w:t>
      </w:r>
      <w:r w:rsidR="008C7FE0">
        <w:rPr>
          <w:color w:val="0070C0"/>
          <w:sz w:val="44"/>
          <w:lang w:eastAsia="zh-CN"/>
        </w:rPr>
        <w:t xml:space="preserve">HON </w:t>
      </w:r>
      <w:r w:rsidR="00EA2933">
        <w:rPr>
          <w:color w:val="0070C0"/>
          <w:sz w:val="44"/>
          <w:lang w:eastAsia="zh-CN"/>
        </w:rPr>
        <w:t>”</w:t>
      </w:r>
      <w:r>
        <w:rPr>
          <w:rFonts w:hint="eastAsia"/>
          <w:color w:val="0070C0"/>
          <w:sz w:val="44"/>
          <w:lang w:eastAsia="zh-CN"/>
        </w:rPr>
        <w:t>研究项目</w:t>
      </w:r>
      <w:r w:rsidR="00FD26D9">
        <w:rPr>
          <w:color w:val="0070C0"/>
          <w:sz w:val="44"/>
          <w:lang w:eastAsia="zh-CN"/>
        </w:rPr>
        <w:t xml:space="preserve"> (SOW)</w:t>
      </w:r>
    </w:p>
    <w:p w14:paraId="26046EB6" w14:textId="77777777" w:rsidR="0068635F" w:rsidRPr="00FD26D9" w:rsidRDefault="00732069">
      <w:pPr>
        <w:pStyle w:val="TOC"/>
      </w:pPr>
      <w:r>
        <w:rPr>
          <w:rFonts w:hint="eastAsia"/>
        </w:rPr>
        <w:t>目录</w:t>
      </w:r>
    </w:p>
    <w:p w14:paraId="13180EFE" w14:textId="77777777" w:rsidR="0073086F" w:rsidRDefault="007F6E8E">
      <w:pPr>
        <w:pStyle w:val="TOC1"/>
        <w:tabs>
          <w:tab w:val="left" w:pos="63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68635F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21767385" w:history="1">
        <w:r w:rsidR="0073086F" w:rsidRPr="00A82969">
          <w:rPr>
            <w:rStyle w:val="af2"/>
            <w:noProof/>
            <w:lang w:eastAsia="zh-CN"/>
          </w:rPr>
          <w:t>1.</w:t>
        </w:r>
        <w:r w:rsidR="0073086F">
          <w:rPr>
            <w:rFonts w:asciiTheme="minorHAnsi" w:eastAsiaTheme="minorEastAsia" w:hAnsiTheme="minorHAnsi" w:cstheme="minorBidi"/>
            <w:noProof/>
            <w:kern w:val="2"/>
            <w:szCs w:val="22"/>
            <w:lang w:eastAsia="zh-CN" w:bidi="ar-SA"/>
          </w:rPr>
          <w:tab/>
        </w:r>
        <w:r w:rsidR="0073086F" w:rsidRPr="00A82969">
          <w:rPr>
            <w:rStyle w:val="af2"/>
            <w:rFonts w:hint="eastAsia"/>
            <w:noProof/>
            <w:lang w:eastAsia="zh-CN"/>
          </w:rPr>
          <w:t>合作需求</w:t>
        </w:r>
        <w:r w:rsidR="0073086F" w:rsidRPr="00A82969">
          <w:rPr>
            <w:rStyle w:val="af2"/>
            <w:noProof/>
            <w:lang w:eastAsia="zh-CN"/>
          </w:rPr>
          <w:t>/</w:t>
        </w:r>
        <w:r w:rsidR="0073086F" w:rsidRPr="00A82969">
          <w:rPr>
            <w:rStyle w:val="af2"/>
            <w:rFonts w:hint="eastAsia"/>
            <w:noProof/>
            <w:lang w:eastAsia="zh-CN"/>
          </w:rPr>
          <w:t>任务</w:t>
        </w:r>
        <w:r w:rsidR="0073086F">
          <w:rPr>
            <w:noProof/>
            <w:webHidden/>
          </w:rPr>
          <w:tab/>
        </w:r>
        <w:r w:rsidR="0073086F">
          <w:rPr>
            <w:noProof/>
            <w:webHidden/>
          </w:rPr>
          <w:fldChar w:fldCharType="begin"/>
        </w:r>
        <w:r w:rsidR="0073086F">
          <w:rPr>
            <w:noProof/>
            <w:webHidden/>
          </w:rPr>
          <w:instrText xml:space="preserve"> PAGEREF _Toc21767385 \h </w:instrText>
        </w:r>
        <w:r w:rsidR="0073086F">
          <w:rPr>
            <w:noProof/>
            <w:webHidden/>
          </w:rPr>
        </w:r>
        <w:r w:rsidR="0073086F">
          <w:rPr>
            <w:noProof/>
            <w:webHidden/>
          </w:rPr>
          <w:fldChar w:fldCharType="separate"/>
        </w:r>
        <w:r w:rsidR="0073086F">
          <w:rPr>
            <w:noProof/>
            <w:webHidden/>
          </w:rPr>
          <w:t>2</w:t>
        </w:r>
        <w:r w:rsidR="0073086F">
          <w:rPr>
            <w:noProof/>
            <w:webHidden/>
          </w:rPr>
          <w:fldChar w:fldCharType="end"/>
        </w:r>
      </w:hyperlink>
    </w:p>
    <w:p w14:paraId="1D03D5B5" w14:textId="77777777" w:rsidR="0073086F" w:rsidRDefault="0026359F">
      <w:pPr>
        <w:pStyle w:val="TOC2"/>
        <w:tabs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767386" w:history="1">
        <w:r w:rsidR="0073086F" w:rsidRPr="00A82969">
          <w:rPr>
            <w:rStyle w:val="af2"/>
            <w:noProof/>
            <w:lang w:eastAsia="zh-CN"/>
          </w:rPr>
          <w:t xml:space="preserve">1.1 </w:t>
        </w:r>
        <w:r w:rsidR="0073086F" w:rsidRPr="00A82969">
          <w:rPr>
            <w:rStyle w:val="af2"/>
            <w:rFonts w:hint="eastAsia"/>
            <w:noProof/>
            <w:lang w:eastAsia="zh-CN"/>
          </w:rPr>
          <w:t>研究领域</w:t>
        </w:r>
        <w:r w:rsidR="0073086F">
          <w:rPr>
            <w:noProof/>
            <w:webHidden/>
          </w:rPr>
          <w:tab/>
        </w:r>
        <w:r w:rsidR="0073086F">
          <w:rPr>
            <w:noProof/>
            <w:webHidden/>
          </w:rPr>
          <w:fldChar w:fldCharType="begin"/>
        </w:r>
        <w:r w:rsidR="0073086F">
          <w:rPr>
            <w:noProof/>
            <w:webHidden/>
          </w:rPr>
          <w:instrText xml:space="preserve"> PAGEREF _Toc21767386 \h </w:instrText>
        </w:r>
        <w:r w:rsidR="0073086F">
          <w:rPr>
            <w:noProof/>
            <w:webHidden/>
          </w:rPr>
        </w:r>
        <w:r w:rsidR="0073086F">
          <w:rPr>
            <w:noProof/>
            <w:webHidden/>
          </w:rPr>
          <w:fldChar w:fldCharType="separate"/>
        </w:r>
        <w:r w:rsidR="0073086F">
          <w:rPr>
            <w:noProof/>
            <w:webHidden/>
          </w:rPr>
          <w:t>2</w:t>
        </w:r>
        <w:r w:rsidR="0073086F">
          <w:rPr>
            <w:noProof/>
            <w:webHidden/>
          </w:rPr>
          <w:fldChar w:fldCharType="end"/>
        </w:r>
      </w:hyperlink>
    </w:p>
    <w:p w14:paraId="372A3368" w14:textId="77777777" w:rsidR="0073086F" w:rsidRDefault="0026359F">
      <w:pPr>
        <w:pStyle w:val="TOC2"/>
        <w:tabs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767387" w:history="1">
        <w:r w:rsidR="0073086F" w:rsidRPr="00A82969">
          <w:rPr>
            <w:rStyle w:val="af2"/>
            <w:noProof/>
            <w:lang w:eastAsia="zh-CN"/>
          </w:rPr>
          <w:t xml:space="preserve">1.2 </w:t>
        </w:r>
        <w:r w:rsidR="0073086F" w:rsidRPr="00A82969">
          <w:rPr>
            <w:rStyle w:val="af2"/>
            <w:rFonts w:hint="eastAsia"/>
            <w:noProof/>
            <w:lang w:eastAsia="zh-CN"/>
          </w:rPr>
          <w:t>研究目标</w:t>
        </w:r>
        <w:r w:rsidR="0073086F">
          <w:rPr>
            <w:noProof/>
            <w:webHidden/>
          </w:rPr>
          <w:tab/>
        </w:r>
        <w:r w:rsidR="0073086F">
          <w:rPr>
            <w:noProof/>
            <w:webHidden/>
          </w:rPr>
          <w:fldChar w:fldCharType="begin"/>
        </w:r>
        <w:r w:rsidR="0073086F">
          <w:rPr>
            <w:noProof/>
            <w:webHidden/>
          </w:rPr>
          <w:instrText xml:space="preserve"> PAGEREF _Toc21767387 \h </w:instrText>
        </w:r>
        <w:r w:rsidR="0073086F">
          <w:rPr>
            <w:noProof/>
            <w:webHidden/>
          </w:rPr>
        </w:r>
        <w:r w:rsidR="0073086F">
          <w:rPr>
            <w:noProof/>
            <w:webHidden/>
          </w:rPr>
          <w:fldChar w:fldCharType="separate"/>
        </w:r>
        <w:r w:rsidR="0073086F">
          <w:rPr>
            <w:noProof/>
            <w:webHidden/>
          </w:rPr>
          <w:t>2</w:t>
        </w:r>
        <w:r w:rsidR="0073086F">
          <w:rPr>
            <w:noProof/>
            <w:webHidden/>
          </w:rPr>
          <w:fldChar w:fldCharType="end"/>
        </w:r>
      </w:hyperlink>
    </w:p>
    <w:p w14:paraId="6902EE87" w14:textId="77777777" w:rsidR="0073086F" w:rsidRDefault="0026359F">
      <w:pPr>
        <w:pStyle w:val="TOC2"/>
        <w:tabs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767388" w:history="1">
        <w:r w:rsidR="0073086F" w:rsidRPr="00A82969">
          <w:rPr>
            <w:rStyle w:val="af2"/>
            <w:noProof/>
            <w:lang w:eastAsia="zh-CN"/>
          </w:rPr>
          <w:t xml:space="preserve">1.3 </w:t>
        </w:r>
        <w:r w:rsidR="0073086F" w:rsidRPr="00A82969">
          <w:rPr>
            <w:rStyle w:val="af2"/>
            <w:rFonts w:hint="eastAsia"/>
            <w:noProof/>
            <w:lang w:eastAsia="zh-CN"/>
          </w:rPr>
          <w:t>交付成果</w:t>
        </w:r>
        <w:r w:rsidR="0073086F">
          <w:rPr>
            <w:noProof/>
            <w:webHidden/>
          </w:rPr>
          <w:tab/>
        </w:r>
        <w:r w:rsidR="0073086F">
          <w:rPr>
            <w:noProof/>
            <w:webHidden/>
          </w:rPr>
          <w:fldChar w:fldCharType="begin"/>
        </w:r>
        <w:r w:rsidR="0073086F">
          <w:rPr>
            <w:noProof/>
            <w:webHidden/>
          </w:rPr>
          <w:instrText xml:space="preserve"> PAGEREF _Toc21767388 \h </w:instrText>
        </w:r>
        <w:r w:rsidR="0073086F">
          <w:rPr>
            <w:noProof/>
            <w:webHidden/>
          </w:rPr>
        </w:r>
        <w:r w:rsidR="0073086F">
          <w:rPr>
            <w:noProof/>
            <w:webHidden/>
          </w:rPr>
          <w:fldChar w:fldCharType="separate"/>
        </w:r>
        <w:r w:rsidR="0073086F">
          <w:rPr>
            <w:noProof/>
            <w:webHidden/>
          </w:rPr>
          <w:t>5</w:t>
        </w:r>
        <w:r w:rsidR="0073086F">
          <w:rPr>
            <w:noProof/>
            <w:webHidden/>
          </w:rPr>
          <w:fldChar w:fldCharType="end"/>
        </w:r>
      </w:hyperlink>
    </w:p>
    <w:p w14:paraId="30859167" w14:textId="77777777" w:rsidR="0073086F" w:rsidRDefault="0026359F">
      <w:pPr>
        <w:pStyle w:val="TOC1"/>
        <w:tabs>
          <w:tab w:val="left" w:pos="63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 w:bidi="ar-SA"/>
        </w:rPr>
      </w:pPr>
      <w:hyperlink w:anchor="_Toc21767389" w:history="1">
        <w:r w:rsidR="0073086F" w:rsidRPr="00A82969">
          <w:rPr>
            <w:rStyle w:val="af2"/>
            <w:noProof/>
            <w:lang w:eastAsia="zh-CN"/>
          </w:rPr>
          <w:t>2.</w:t>
        </w:r>
        <w:r w:rsidR="0073086F">
          <w:rPr>
            <w:rFonts w:asciiTheme="minorHAnsi" w:eastAsiaTheme="minorEastAsia" w:hAnsiTheme="minorHAnsi" w:cstheme="minorBidi"/>
            <w:noProof/>
            <w:kern w:val="2"/>
            <w:szCs w:val="22"/>
            <w:lang w:eastAsia="zh-CN" w:bidi="ar-SA"/>
          </w:rPr>
          <w:tab/>
        </w:r>
        <w:r w:rsidR="0073086F" w:rsidRPr="00A82969">
          <w:rPr>
            <w:rStyle w:val="af2"/>
            <w:rFonts w:hint="eastAsia"/>
            <w:noProof/>
            <w:lang w:eastAsia="zh-CN"/>
          </w:rPr>
          <w:t>验收方法与指标</w:t>
        </w:r>
        <w:r w:rsidR="0073086F">
          <w:rPr>
            <w:noProof/>
            <w:webHidden/>
          </w:rPr>
          <w:tab/>
        </w:r>
        <w:r w:rsidR="0073086F">
          <w:rPr>
            <w:noProof/>
            <w:webHidden/>
          </w:rPr>
          <w:fldChar w:fldCharType="begin"/>
        </w:r>
        <w:r w:rsidR="0073086F">
          <w:rPr>
            <w:noProof/>
            <w:webHidden/>
          </w:rPr>
          <w:instrText xml:space="preserve"> PAGEREF _Toc21767389 \h </w:instrText>
        </w:r>
        <w:r w:rsidR="0073086F">
          <w:rPr>
            <w:noProof/>
            <w:webHidden/>
          </w:rPr>
        </w:r>
        <w:r w:rsidR="0073086F">
          <w:rPr>
            <w:noProof/>
            <w:webHidden/>
          </w:rPr>
          <w:fldChar w:fldCharType="separate"/>
        </w:r>
        <w:r w:rsidR="0073086F">
          <w:rPr>
            <w:noProof/>
            <w:webHidden/>
          </w:rPr>
          <w:t>5</w:t>
        </w:r>
        <w:r w:rsidR="0073086F">
          <w:rPr>
            <w:noProof/>
            <w:webHidden/>
          </w:rPr>
          <w:fldChar w:fldCharType="end"/>
        </w:r>
      </w:hyperlink>
    </w:p>
    <w:p w14:paraId="0F27E686" w14:textId="77777777" w:rsidR="0073086F" w:rsidRDefault="0026359F">
      <w:pPr>
        <w:pStyle w:val="TOC2"/>
        <w:tabs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767390" w:history="1">
        <w:r w:rsidR="0073086F" w:rsidRPr="00A82969">
          <w:rPr>
            <w:rStyle w:val="af2"/>
            <w:noProof/>
            <w:lang w:eastAsia="zh-CN"/>
          </w:rPr>
          <w:t xml:space="preserve">2.1 </w:t>
        </w:r>
        <w:r w:rsidR="0073086F" w:rsidRPr="00A82969">
          <w:rPr>
            <w:rStyle w:val="af2"/>
            <w:rFonts w:hint="eastAsia"/>
            <w:noProof/>
            <w:lang w:eastAsia="zh-CN"/>
          </w:rPr>
          <w:t>验收指标：</w:t>
        </w:r>
        <w:r w:rsidR="0073086F">
          <w:rPr>
            <w:noProof/>
            <w:webHidden/>
          </w:rPr>
          <w:tab/>
        </w:r>
        <w:r w:rsidR="0073086F">
          <w:rPr>
            <w:noProof/>
            <w:webHidden/>
          </w:rPr>
          <w:fldChar w:fldCharType="begin"/>
        </w:r>
        <w:r w:rsidR="0073086F">
          <w:rPr>
            <w:noProof/>
            <w:webHidden/>
          </w:rPr>
          <w:instrText xml:space="preserve"> PAGEREF _Toc21767390 \h </w:instrText>
        </w:r>
        <w:r w:rsidR="0073086F">
          <w:rPr>
            <w:noProof/>
            <w:webHidden/>
          </w:rPr>
        </w:r>
        <w:r w:rsidR="0073086F">
          <w:rPr>
            <w:noProof/>
            <w:webHidden/>
          </w:rPr>
          <w:fldChar w:fldCharType="separate"/>
        </w:r>
        <w:r w:rsidR="0073086F">
          <w:rPr>
            <w:noProof/>
            <w:webHidden/>
          </w:rPr>
          <w:t>5</w:t>
        </w:r>
        <w:r w:rsidR="0073086F">
          <w:rPr>
            <w:noProof/>
            <w:webHidden/>
          </w:rPr>
          <w:fldChar w:fldCharType="end"/>
        </w:r>
      </w:hyperlink>
    </w:p>
    <w:p w14:paraId="08C36ECF" w14:textId="77777777" w:rsidR="0073086F" w:rsidRDefault="0026359F">
      <w:pPr>
        <w:pStyle w:val="TOC2"/>
        <w:tabs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1767391" w:history="1">
        <w:r w:rsidR="0073086F" w:rsidRPr="00A82969">
          <w:rPr>
            <w:rStyle w:val="af2"/>
            <w:noProof/>
            <w:lang w:eastAsia="zh-CN"/>
          </w:rPr>
          <w:t xml:space="preserve">2.2 </w:t>
        </w:r>
        <w:r w:rsidR="0073086F" w:rsidRPr="00A82969">
          <w:rPr>
            <w:rStyle w:val="af2"/>
            <w:rFonts w:hint="eastAsia"/>
            <w:noProof/>
            <w:lang w:eastAsia="zh-CN"/>
          </w:rPr>
          <w:t>其他验收条件：</w:t>
        </w:r>
        <w:r w:rsidR="0073086F">
          <w:rPr>
            <w:noProof/>
            <w:webHidden/>
          </w:rPr>
          <w:tab/>
        </w:r>
        <w:r w:rsidR="0073086F">
          <w:rPr>
            <w:noProof/>
            <w:webHidden/>
          </w:rPr>
          <w:fldChar w:fldCharType="begin"/>
        </w:r>
        <w:r w:rsidR="0073086F">
          <w:rPr>
            <w:noProof/>
            <w:webHidden/>
          </w:rPr>
          <w:instrText xml:space="preserve"> PAGEREF _Toc21767391 \h </w:instrText>
        </w:r>
        <w:r w:rsidR="0073086F">
          <w:rPr>
            <w:noProof/>
            <w:webHidden/>
          </w:rPr>
        </w:r>
        <w:r w:rsidR="0073086F">
          <w:rPr>
            <w:noProof/>
            <w:webHidden/>
          </w:rPr>
          <w:fldChar w:fldCharType="separate"/>
        </w:r>
        <w:r w:rsidR="0073086F">
          <w:rPr>
            <w:noProof/>
            <w:webHidden/>
          </w:rPr>
          <w:t>6</w:t>
        </w:r>
        <w:r w:rsidR="0073086F">
          <w:rPr>
            <w:noProof/>
            <w:webHidden/>
          </w:rPr>
          <w:fldChar w:fldCharType="end"/>
        </w:r>
      </w:hyperlink>
    </w:p>
    <w:p w14:paraId="4C7EC3A8" w14:textId="77777777" w:rsidR="0073086F" w:rsidRDefault="0026359F">
      <w:pPr>
        <w:pStyle w:val="TOC1"/>
        <w:tabs>
          <w:tab w:val="left" w:pos="63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 w:bidi="ar-SA"/>
        </w:rPr>
      </w:pPr>
      <w:hyperlink w:anchor="_Toc21767392" w:history="1">
        <w:r w:rsidR="0073086F" w:rsidRPr="00A82969">
          <w:rPr>
            <w:rStyle w:val="af2"/>
            <w:noProof/>
            <w:lang w:eastAsia="zh-CN"/>
          </w:rPr>
          <w:t>3.</w:t>
        </w:r>
        <w:r w:rsidR="0073086F">
          <w:rPr>
            <w:rFonts w:asciiTheme="minorHAnsi" w:eastAsiaTheme="minorEastAsia" w:hAnsiTheme="minorHAnsi" w:cstheme="minorBidi"/>
            <w:noProof/>
            <w:kern w:val="2"/>
            <w:szCs w:val="22"/>
            <w:lang w:eastAsia="zh-CN" w:bidi="ar-SA"/>
          </w:rPr>
          <w:tab/>
        </w:r>
        <w:r w:rsidR="0073086F" w:rsidRPr="00A82969">
          <w:rPr>
            <w:rStyle w:val="af2"/>
            <w:rFonts w:hint="eastAsia"/>
            <w:noProof/>
            <w:lang w:eastAsia="zh-CN"/>
          </w:rPr>
          <w:t>项目阶段</w:t>
        </w:r>
        <w:r w:rsidR="0073086F">
          <w:rPr>
            <w:noProof/>
            <w:webHidden/>
          </w:rPr>
          <w:tab/>
        </w:r>
        <w:r w:rsidR="0073086F">
          <w:rPr>
            <w:noProof/>
            <w:webHidden/>
          </w:rPr>
          <w:fldChar w:fldCharType="begin"/>
        </w:r>
        <w:r w:rsidR="0073086F">
          <w:rPr>
            <w:noProof/>
            <w:webHidden/>
          </w:rPr>
          <w:instrText xml:space="preserve"> PAGEREF _Toc21767392 \h </w:instrText>
        </w:r>
        <w:r w:rsidR="0073086F">
          <w:rPr>
            <w:noProof/>
            <w:webHidden/>
          </w:rPr>
        </w:r>
        <w:r w:rsidR="0073086F">
          <w:rPr>
            <w:noProof/>
            <w:webHidden/>
          </w:rPr>
          <w:fldChar w:fldCharType="separate"/>
        </w:r>
        <w:r w:rsidR="0073086F">
          <w:rPr>
            <w:noProof/>
            <w:webHidden/>
          </w:rPr>
          <w:t>6</w:t>
        </w:r>
        <w:r w:rsidR="0073086F">
          <w:rPr>
            <w:noProof/>
            <w:webHidden/>
          </w:rPr>
          <w:fldChar w:fldCharType="end"/>
        </w:r>
      </w:hyperlink>
    </w:p>
    <w:p w14:paraId="3624D04F" w14:textId="77777777" w:rsidR="0073086F" w:rsidRDefault="0026359F">
      <w:pPr>
        <w:pStyle w:val="TOC1"/>
        <w:tabs>
          <w:tab w:val="left" w:pos="63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 w:bidi="ar-SA"/>
        </w:rPr>
      </w:pPr>
      <w:hyperlink w:anchor="_Toc21767393" w:history="1">
        <w:r w:rsidR="0073086F" w:rsidRPr="00A82969">
          <w:rPr>
            <w:rStyle w:val="af2"/>
            <w:noProof/>
            <w:lang w:eastAsia="zh-CN"/>
          </w:rPr>
          <w:t>4.</w:t>
        </w:r>
        <w:r w:rsidR="0073086F">
          <w:rPr>
            <w:rFonts w:asciiTheme="minorHAnsi" w:eastAsiaTheme="minorEastAsia" w:hAnsiTheme="minorHAnsi" w:cstheme="minorBidi"/>
            <w:noProof/>
            <w:kern w:val="2"/>
            <w:szCs w:val="22"/>
            <w:lang w:eastAsia="zh-CN" w:bidi="ar-SA"/>
          </w:rPr>
          <w:tab/>
        </w:r>
        <w:r w:rsidR="0073086F" w:rsidRPr="00A82969">
          <w:rPr>
            <w:rStyle w:val="af2"/>
            <w:rFonts w:hint="eastAsia"/>
            <w:noProof/>
            <w:lang w:eastAsia="zh-CN"/>
          </w:rPr>
          <w:t>项目监控和管理</w:t>
        </w:r>
        <w:r w:rsidR="0073086F">
          <w:rPr>
            <w:noProof/>
            <w:webHidden/>
          </w:rPr>
          <w:tab/>
        </w:r>
        <w:r w:rsidR="0073086F">
          <w:rPr>
            <w:noProof/>
            <w:webHidden/>
          </w:rPr>
          <w:fldChar w:fldCharType="begin"/>
        </w:r>
        <w:r w:rsidR="0073086F">
          <w:rPr>
            <w:noProof/>
            <w:webHidden/>
          </w:rPr>
          <w:instrText xml:space="preserve"> PAGEREF _Toc21767393 \h </w:instrText>
        </w:r>
        <w:r w:rsidR="0073086F">
          <w:rPr>
            <w:noProof/>
            <w:webHidden/>
          </w:rPr>
        </w:r>
        <w:r w:rsidR="0073086F">
          <w:rPr>
            <w:noProof/>
            <w:webHidden/>
          </w:rPr>
          <w:fldChar w:fldCharType="separate"/>
        </w:r>
        <w:r w:rsidR="0073086F">
          <w:rPr>
            <w:noProof/>
            <w:webHidden/>
          </w:rPr>
          <w:t>7</w:t>
        </w:r>
        <w:r w:rsidR="0073086F">
          <w:rPr>
            <w:noProof/>
            <w:webHidden/>
          </w:rPr>
          <w:fldChar w:fldCharType="end"/>
        </w:r>
      </w:hyperlink>
    </w:p>
    <w:p w14:paraId="3D583D18" w14:textId="77777777" w:rsidR="00DA1B13" w:rsidRPr="00B71D10" w:rsidRDefault="007F6E8E" w:rsidP="00E363A9">
      <w:pPr>
        <w:rPr>
          <w:lang w:eastAsia="zh-CN"/>
        </w:rPr>
      </w:pPr>
      <w:r>
        <w:rPr>
          <w:lang w:eastAsia="zh-CN"/>
        </w:rPr>
        <w:fldChar w:fldCharType="end"/>
      </w:r>
      <w:r w:rsidR="00BA7695">
        <w:rPr>
          <w:lang w:eastAsia="zh-CN"/>
        </w:rPr>
        <w:br w:type="page"/>
      </w:r>
      <w:bookmarkStart w:id="0" w:name="_Toc278375940"/>
      <w:bookmarkStart w:id="1" w:name="_Toc278375961"/>
    </w:p>
    <w:p w14:paraId="7D2C85C0" w14:textId="77777777" w:rsidR="00BA7695" w:rsidRDefault="00732069" w:rsidP="008437CA">
      <w:pPr>
        <w:pStyle w:val="1"/>
        <w:numPr>
          <w:ilvl w:val="0"/>
          <w:numId w:val="6"/>
        </w:numPr>
        <w:rPr>
          <w:lang w:eastAsia="zh-CN"/>
        </w:rPr>
      </w:pPr>
      <w:bookmarkStart w:id="2" w:name="_Toc21767385"/>
      <w:r>
        <w:rPr>
          <w:rFonts w:hint="eastAsia"/>
          <w:lang w:eastAsia="zh-CN"/>
        </w:rPr>
        <w:lastRenderedPageBreak/>
        <w:t>合作需求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任务</w:t>
      </w:r>
      <w:bookmarkEnd w:id="0"/>
      <w:bookmarkEnd w:id="1"/>
      <w:bookmarkEnd w:id="2"/>
    </w:p>
    <w:p w14:paraId="30141442" w14:textId="77777777" w:rsidR="00AD0C61" w:rsidRPr="00362DEA" w:rsidRDefault="00891805" w:rsidP="00362DEA">
      <w:pPr>
        <w:pStyle w:val="afa"/>
        <w:spacing w:before="0" w:line="240" w:lineRule="auto"/>
        <w:jc w:val="left"/>
        <w:rPr>
          <w:sz w:val="22"/>
          <w:lang w:eastAsia="zh-CN"/>
        </w:rPr>
      </w:pPr>
      <w:bookmarkStart w:id="3" w:name="_Toc21767386"/>
      <w:r>
        <w:rPr>
          <w:rFonts w:hint="eastAsia"/>
          <w:sz w:val="22"/>
          <w:lang w:eastAsia="zh-CN"/>
        </w:rPr>
        <w:t>1.1</w:t>
      </w:r>
      <w:r w:rsidR="00362DEA">
        <w:rPr>
          <w:rFonts w:hint="eastAsia"/>
          <w:sz w:val="22"/>
          <w:lang w:eastAsia="zh-CN"/>
        </w:rPr>
        <w:t xml:space="preserve"> </w:t>
      </w:r>
      <w:r w:rsidR="00732069">
        <w:rPr>
          <w:rFonts w:hint="eastAsia"/>
          <w:sz w:val="22"/>
          <w:lang w:eastAsia="zh-CN"/>
        </w:rPr>
        <w:t>研究领域</w:t>
      </w:r>
      <w:bookmarkEnd w:id="3"/>
    </w:p>
    <w:p w14:paraId="0D59E50C" w14:textId="77777777" w:rsidR="001F18F6" w:rsidRDefault="001F18F6" w:rsidP="00CA12A3">
      <w:pPr>
        <w:pStyle w:val="af1"/>
        <w:jc w:val="both"/>
        <w:rPr>
          <w:rFonts w:ascii="宋体" w:hAnsi="宋体"/>
          <w:snapToGrid w:val="0"/>
          <w:kern w:val="2"/>
          <w:sz w:val="21"/>
          <w:szCs w:val="21"/>
        </w:rPr>
      </w:pPr>
      <w:bookmarkStart w:id="4" w:name="OLE_LINK1"/>
      <w:bookmarkStart w:id="5" w:name="OLE_LINK2"/>
      <w:r>
        <w:rPr>
          <w:rFonts w:ascii="宋体" w:hAnsi="宋体" w:hint="eastAsia"/>
          <w:snapToGrid w:val="0"/>
          <w:kern w:val="2"/>
          <w:sz w:val="21"/>
          <w:szCs w:val="21"/>
        </w:rPr>
        <w:t>面对</w:t>
      </w:r>
      <w:r>
        <w:rPr>
          <w:rFonts w:ascii="宋体" w:hAnsi="宋体"/>
          <w:snapToGrid w:val="0"/>
          <w:kern w:val="2"/>
          <w:sz w:val="21"/>
          <w:szCs w:val="21"/>
        </w:rPr>
        <w:t>不断爆发的</w:t>
      </w:r>
      <w:r>
        <w:rPr>
          <w:rFonts w:ascii="宋体" w:hAnsi="宋体" w:hint="eastAsia"/>
          <w:snapToGrid w:val="0"/>
          <w:kern w:val="2"/>
          <w:sz w:val="21"/>
          <w:szCs w:val="21"/>
        </w:rPr>
        <w:t>各</w:t>
      </w:r>
      <w:r>
        <w:rPr>
          <w:rFonts w:ascii="宋体" w:hAnsi="宋体"/>
          <w:snapToGrid w:val="0"/>
          <w:kern w:val="2"/>
          <w:sz w:val="21"/>
          <w:szCs w:val="21"/>
        </w:rPr>
        <w:t>种</w:t>
      </w:r>
      <w:r>
        <w:rPr>
          <w:rFonts w:ascii="宋体" w:hAnsi="宋体" w:hint="eastAsia"/>
          <w:snapToGrid w:val="0"/>
          <w:kern w:val="2"/>
          <w:sz w:val="21"/>
          <w:szCs w:val="21"/>
        </w:rPr>
        <w:t>应用以</w:t>
      </w:r>
      <w:r>
        <w:rPr>
          <w:rFonts w:ascii="宋体" w:hAnsi="宋体"/>
          <w:snapToGrid w:val="0"/>
          <w:kern w:val="2"/>
          <w:sz w:val="21"/>
          <w:szCs w:val="21"/>
        </w:rPr>
        <w:t>及</w:t>
      </w:r>
      <w:r w:rsidR="001A47A9">
        <w:rPr>
          <w:rFonts w:ascii="宋体" w:hAnsi="宋体" w:hint="eastAsia"/>
          <w:snapToGrid w:val="0"/>
          <w:kern w:val="2"/>
          <w:sz w:val="21"/>
          <w:szCs w:val="21"/>
        </w:rPr>
        <w:t>摩尔</w:t>
      </w:r>
      <w:r w:rsidR="001A47A9">
        <w:rPr>
          <w:rFonts w:ascii="宋体" w:hAnsi="宋体"/>
          <w:snapToGrid w:val="0"/>
          <w:kern w:val="2"/>
          <w:sz w:val="21"/>
          <w:szCs w:val="21"/>
        </w:rPr>
        <w:t>定律</w:t>
      </w:r>
      <w:r>
        <w:rPr>
          <w:rFonts w:ascii="宋体" w:hAnsi="宋体" w:hint="eastAsia"/>
          <w:snapToGrid w:val="0"/>
          <w:kern w:val="2"/>
          <w:sz w:val="21"/>
          <w:szCs w:val="21"/>
        </w:rPr>
        <w:t>的作用</w:t>
      </w:r>
      <w:r>
        <w:rPr>
          <w:rFonts w:ascii="宋体" w:hAnsi="宋体"/>
          <w:snapToGrid w:val="0"/>
          <w:kern w:val="2"/>
          <w:sz w:val="21"/>
          <w:szCs w:val="21"/>
        </w:rPr>
        <w:t>，</w:t>
      </w:r>
      <w:r w:rsidR="00036C66" w:rsidRPr="001A47A9">
        <w:rPr>
          <w:rFonts w:ascii="宋体" w:hAnsi="宋体" w:hint="eastAsia"/>
          <w:snapToGrid w:val="0"/>
          <w:kern w:val="2"/>
          <w:sz w:val="21"/>
          <w:szCs w:val="21"/>
        </w:rPr>
        <w:t>传统操作系统如Linux、安卓</w:t>
      </w:r>
      <w:r>
        <w:rPr>
          <w:rFonts w:ascii="宋体" w:hAnsi="宋体" w:hint="eastAsia"/>
          <w:snapToGrid w:val="0"/>
          <w:kern w:val="2"/>
          <w:sz w:val="21"/>
          <w:szCs w:val="21"/>
        </w:rPr>
        <w:t>难以从根本上适应新硬件和新应用带来的新挑战，</w:t>
      </w:r>
      <w:r w:rsidR="004B476A">
        <w:rPr>
          <w:rFonts w:ascii="宋体" w:hAnsi="宋体"/>
          <w:snapToGrid w:val="0"/>
          <w:kern w:val="2"/>
          <w:sz w:val="21"/>
          <w:szCs w:val="21"/>
        </w:rPr>
        <w:t>去中心化</w:t>
      </w:r>
      <w:r w:rsidR="004B476A">
        <w:rPr>
          <w:rFonts w:ascii="宋体" w:hAnsi="宋体" w:hint="eastAsia"/>
          <w:snapToGrid w:val="0"/>
          <w:kern w:val="2"/>
          <w:sz w:val="21"/>
          <w:szCs w:val="21"/>
        </w:rPr>
        <w:t>架</w:t>
      </w:r>
      <w:r w:rsidR="004B476A">
        <w:rPr>
          <w:rFonts w:ascii="宋体" w:hAnsi="宋体"/>
          <w:snapToGrid w:val="0"/>
          <w:kern w:val="2"/>
          <w:sz w:val="21"/>
          <w:szCs w:val="21"/>
        </w:rPr>
        <w:t>构、安全隐私等诉求</w:t>
      </w:r>
      <w:r w:rsidR="004B476A">
        <w:rPr>
          <w:rFonts w:ascii="宋体" w:hAnsi="宋体" w:hint="eastAsia"/>
          <w:snapToGrid w:val="0"/>
          <w:kern w:val="2"/>
          <w:sz w:val="21"/>
          <w:szCs w:val="21"/>
        </w:rPr>
        <w:t>在</w:t>
      </w:r>
      <w:r>
        <w:rPr>
          <w:rFonts w:ascii="宋体" w:hAnsi="宋体" w:hint="eastAsia"/>
          <w:snapToGrid w:val="0"/>
          <w:kern w:val="2"/>
          <w:sz w:val="21"/>
          <w:szCs w:val="21"/>
        </w:rPr>
        <w:t>网</w:t>
      </w:r>
      <w:r>
        <w:rPr>
          <w:rFonts w:ascii="宋体" w:hAnsi="宋体"/>
          <w:snapToGrid w:val="0"/>
          <w:kern w:val="2"/>
          <w:sz w:val="21"/>
          <w:szCs w:val="21"/>
        </w:rPr>
        <w:t>络及终端</w:t>
      </w:r>
      <w:r>
        <w:rPr>
          <w:rFonts w:ascii="宋体" w:hAnsi="宋体" w:hint="eastAsia"/>
          <w:snapToGrid w:val="0"/>
          <w:kern w:val="2"/>
          <w:sz w:val="21"/>
          <w:szCs w:val="21"/>
        </w:rPr>
        <w:t>系统</w:t>
      </w:r>
      <w:r>
        <w:rPr>
          <w:rFonts w:ascii="宋体" w:hAnsi="宋体"/>
          <w:snapToGrid w:val="0"/>
          <w:kern w:val="2"/>
          <w:sz w:val="21"/>
          <w:szCs w:val="21"/>
        </w:rPr>
        <w:t>已经</w:t>
      </w:r>
      <w:r>
        <w:rPr>
          <w:rFonts w:ascii="宋体" w:hAnsi="宋体" w:hint="eastAsia"/>
          <w:snapToGrid w:val="0"/>
          <w:kern w:val="2"/>
          <w:sz w:val="21"/>
          <w:szCs w:val="21"/>
        </w:rPr>
        <w:t>逐</w:t>
      </w:r>
      <w:r>
        <w:rPr>
          <w:rFonts w:ascii="宋体" w:hAnsi="宋体"/>
          <w:snapToGrid w:val="0"/>
          <w:kern w:val="2"/>
          <w:sz w:val="21"/>
          <w:szCs w:val="21"/>
        </w:rPr>
        <w:t>步</w:t>
      </w:r>
      <w:r>
        <w:rPr>
          <w:rFonts w:ascii="宋体" w:hAnsi="宋体" w:hint="eastAsia"/>
          <w:snapToGrid w:val="0"/>
          <w:kern w:val="2"/>
          <w:sz w:val="21"/>
          <w:szCs w:val="21"/>
        </w:rPr>
        <w:t>显现</w:t>
      </w:r>
      <w:r>
        <w:rPr>
          <w:rFonts w:ascii="宋体" w:hAnsi="宋体"/>
          <w:snapToGrid w:val="0"/>
          <w:kern w:val="2"/>
          <w:sz w:val="21"/>
          <w:szCs w:val="21"/>
        </w:rPr>
        <w:t>出</w:t>
      </w:r>
      <w:r>
        <w:rPr>
          <w:rFonts w:ascii="宋体" w:hAnsi="宋体" w:hint="eastAsia"/>
          <w:snapToGrid w:val="0"/>
          <w:kern w:val="2"/>
          <w:sz w:val="21"/>
          <w:szCs w:val="21"/>
        </w:rPr>
        <w:t>趋势</w:t>
      </w:r>
      <w:r>
        <w:rPr>
          <w:rFonts w:ascii="宋体" w:hAnsi="宋体"/>
          <w:snapToGrid w:val="0"/>
          <w:kern w:val="2"/>
          <w:sz w:val="21"/>
          <w:szCs w:val="21"/>
        </w:rPr>
        <w:t>。</w:t>
      </w:r>
    </w:p>
    <w:p w14:paraId="4CB4B242" w14:textId="77777777" w:rsidR="004B476A" w:rsidRDefault="001F18F6" w:rsidP="00CA12A3">
      <w:pPr>
        <w:pStyle w:val="af1"/>
        <w:jc w:val="both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/>
          <w:snapToGrid w:val="0"/>
          <w:kern w:val="2"/>
          <w:sz w:val="21"/>
          <w:szCs w:val="21"/>
        </w:rPr>
        <w:t>HON</w:t>
      </w:r>
      <w:r>
        <w:rPr>
          <w:rFonts w:ascii="宋体" w:hAnsi="宋体" w:hint="eastAsia"/>
          <w:snapToGrid w:val="0"/>
          <w:kern w:val="2"/>
          <w:sz w:val="21"/>
          <w:szCs w:val="21"/>
        </w:rPr>
        <w:t>解决</w:t>
      </w:r>
      <w:r>
        <w:rPr>
          <w:rFonts w:ascii="宋体" w:hAnsi="宋体"/>
          <w:snapToGrid w:val="0"/>
          <w:kern w:val="2"/>
          <w:sz w:val="21"/>
          <w:szCs w:val="21"/>
        </w:rPr>
        <w:t>方案</w:t>
      </w:r>
      <w:r>
        <w:rPr>
          <w:rFonts w:ascii="宋体" w:hAnsi="宋体" w:hint="eastAsia"/>
          <w:snapToGrid w:val="0"/>
          <w:kern w:val="2"/>
          <w:sz w:val="21"/>
          <w:szCs w:val="21"/>
        </w:rPr>
        <w:t>定</w:t>
      </w:r>
      <w:r>
        <w:rPr>
          <w:rFonts w:ascii="宋体" w:hAnsi="宋体"/>
          <w:snapToGrid w:val="0"/>
          <w:kern w:val="2"/>
          <w:sz w:val="21"/>
          <w:szCs w:val="21"/>
        </w:rPr>
        <w:t>位</w:t>
      </w:r>
      <w:r>
        <w:rPr>
          <w:rFonts w:ascii="宋体" w:hAnsi="宋体" w:hint="eastAsia"/>
          <w:snapToGrid w:val="0"/>
          <w:kern w:val="2"/>
          <w:sz w:val="21"/>
          <w:szCs w:val="21"/>
        </w:rPr>
        <w:t>于</w:t>
      </w:r>
      <w:r w:rsidRPr="00E96C5F">
        <w:rPr>
          <w:rFonts w:ascii="宋体" w:hAnsi="宋体" w:hint="eastAsia"/>
          <w:snapToGrid w:val="0"/>
          <w:kern w:val="2"/>
          <w:sz w:val="21"/>
          <w:szCs w:val="21"/>
        </w:rPr>
        <w:t>面向未来的</w:t>
      </w:r>
      <w:r w:rsidR="00580B54">
        <w:rPr>
          <w:rFonts w:ascii="宋体" w:hAnsi="宋体" w:hint="eastAsia"/>
          <w:snapToGrid w:val="0"/>
          <w:kern w:val="2"/>
          <w:sz w:val="21"/>
          <w:szCs w:val="21"/>
        </w:rPr>
        <w:t>去</w:t>
      </w:r>
      <w:r w:rsidR="00580B54">
        <w:rPr>
          <w:rFonts w:ascii="宋体" w:hAnsi="宋体"/>
          <w:snapToGrid w:val="0"/>
          <w:kern w:val="2"/>
          <w:sz w:val="21"/>
          <w:szCs w:val="21"/>
        </w:rPr>
        <w:t>中心化</w:t>
      </w:r>
      <w:r w:rsidRPr="00E96C5F">
        <w:rPr>
          <w:rFonts w:ascii="宋体" w:hAnsi="宋体" w:hint="eastAsia"/>
          <w:snapToGrid w:val="0"/>
          <w:kern w:val="2"/>
          <w:sz w:val="21"/>
          <w:szCs w:val="21"/>
        </w:rPr>
        <w:t>、基于内容寻址的新型网络模型，打造为终端APP</w:t>
      </w:r>
      <w:r w:rsidR="00CA12A3">
        <w:rPr>
          <w:rFonts w:ascii="宋体" w:hAnsi="宋体" w:hint="eastAsia"/>
          <w:snapToGrid w:val="0"/>
          <w:kern w:val="2"/>
          <w:sz w:val="21"/>
          <w:szCs w:val="21"/>
        </w:rPr>
        <w:t>服务的新型网络</w:t>
      </w:r>
      <w:r w:rsidR="00230FB5">
        <w:rPr>
          <w:rFonts w:ascii="宋体" w:hAnsi="宋体" w:hint="eastAsia"/>
          <w:snapToGrid w:val="0"/>
          <w:kern w:val="2"/>
          <w:sz w:val="21"/>
          <w:szCs w:val="21"/>
        </w:rPr>
        <w:t>、</w:t>
      </w:r>
      <w:r w:rsidR="00230FB5">
        <w:rPr>
          <w:rFonts w:ascii="宋体" w:hAnsi="宋体"/>
          <w:snapToGrid w:val="0"/>
          <w:kern w:val="2"/>
          <w:sz w:val="21"/>
          <w:szCs w:val="21"/>
        </w:rPr>
        <w:t>分布</w:t>
      </w:r>
      <w:r w:rsidR="00230FB5">
        <w:rPr>
          <w:rFonts w:ascii="宋体" w:hAnsi="宋体" w:hint="eastAsia"/>
          <w:snapToGrid w:val="0"/>
          <w:kern w:val="2"/>
          <w:sz w:val="21"/>
          <w:szCs w:val="21"/>
        </w:rPr>
        <w:t>式</w:t>
      </w:r>
      <w:r w:rsidR="004B476A">
        <w:rPr>
          <w:rFonts w:ascii="宋体" w:hAnsi="宋体" w:hint="eastAsia"/>
          <w:snapToGrid w:val="0"/>
          <w:kern w:val="2"/>
          <w:sz w:val="21"/>
          <w:szCs w:val="21"/>
        </w:rPr>
        <w:t>计算和存储联合优化平台。</w:t>
      </w:r>
    </w:p>
    <w:p w14:paraId="4B2770F5" w14:textId="77777777" w:rsidR="00E76573" w:rsidRDefault="008C7FE0" w:rsidP="003B2414">
      <w:pPr>
        <w:pStyle w:val="af1"/>
        <w:jc w:val="both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 w:hint="eastAsia"/>
          <w:snapToGrid w:val="0"/>
          <w:kern w:val="2"/>
          <w:sz w:val="21"/>
          <w:szCs w:val="21"/>
        </w:rPr>
        <w:t>终</w:t>
      </w:r>
      <w:r>
        <w:rPr>
          <w:rFonts w:ascii="宋体" w:hAnsi="宋体"/>
          <w:snapToGrid w:val="0"/>
          <w:kern w:val="2"/>
          <w:sz w:val="21"/>
          <w:szCs w:val="21"/>
        </w:rPr>
        <w:t>端</w:t>
      </w:r>
      <w:r w:rsidR="004B476A">
        <w:rPr>
          <w:rFonts w:ascii="宋体" w:hAnsi="宋体"/>
          <w:snapToGrid w:val="0"/>
          <w:kern w:val="2"/>
          <w:sz w:val="21"/>
          <w:szCs w:val="21"/>
        </w:rPr>
        <w:t>HON</w:t>
      </w:r>
      <w:r w:rsidR="003B6E96">
        <w:rPr>
          <w:rFonts w:ascii="宋体" w:hAnsi="宋体" w:hint="eastAsia"/>
          <w:snapToGrid w:val="0"/>
          <w:kern w:val="2"/>
          <w:sz w:val="21"/>
          <w:szCs w:val="21"/>
        </w:rPr>
        <w:t>（Huawei open network</w:t>
      </w:r>
      <w:r w:rsidR="003B6E96">
        <w:rPr>
          <w:rFonts w:ascii="宋体" w:hAnsi="宋体"/>
          <w:snapToGrid w:val="0"/>
          <w:kern w:val="2"/>
          <w:sz w:val="21"/>
          <w:szCs w:val="21"/>
        </w:rPr>
        <w:t>）</w:t>
      </w:r>
      <w:r w:rsidR="004B476A">
        <w:rPr>
          <w:rFonts w:ascii="宋体" w:hAnsi="宋体" w:hint="eastAsia"/>
          <w:snapToGrid w:val="0"/>
          <w:kern w:val="2"/>
          <w:sz w:val="21"/>
          <w:szCs w:val="21"/>
        </w:rPr>
        <w:t>系</w:t>
      </w:r>
      <w:r w:rsidR="00CA12A3">
        <w:rPr>
          <w:rFonts w:ascii="宋体" w:hAnsi="宋体"/>
          <w:snapToGrid w:val="0"/>
          <w:kern w:val="2"/>
          <w:sz w:val="21"/>
          <w:szCs w:val="21"/>
        </w:rPr>
        <w:t>统</w:t>
      </w:r>
      <w:r w:rsidR="00CA12A3">
        <w:rPr>
          <w:rFonts w:ascii="宋体" w:hAnsi="宋体" w:hint="eastAsia"/>
          <w:snapToGrid w:val="0"/>
          <w:kern w:val="2"/>
          <w:sz w:val="21"/>
          <w:szCs w:val="21"/>
        </w:rPr>
        <w:t>将</w:t>
      </w:r>
      <w:r w:rsidR="001F18F6">
        <w:rPr>
          <w:rFonts w:ascii="宋体" w:hAnsi="宋体"/>
          <w:snapToGrid w:val="0"/>
          <w:kern w:val="2"/>
          <w:sz w:val="21"/>
          <w:szCs w:val="21"/>
        </w:rPr>
        <w:t>包含</w:t>
      </w:r>
      <w:r>
        <w:rPr>
          <w:rFonts w:ascii="宋体" w:hAnsi="宋体" w:hint="eastAsia"/>
          <w:snapToGrid w:val="0"/>
          <w:kern w:val="2"/>
          <w:sz w:val="21"/>
          <w:szCs w:val="21"/>
        </w:rPr>
        <w:t>安卓</w:t>
      </w:r>
      <w:r w:rsidR="001F18F6">
        <w:rPr>
          <w:rFonts w:ascii="宋体" w:hAnsi="宋体"/>
          <w:snapToGrid w:val="0"/>
          <w:kern w:val="2"/>
          <w:sz w:val="21"/>
          <w:szCs w:val="21"/>
        </w:rPr>
        <w:t>OS层、</w:t>
      </w:r>
      <w:r>
        <w:rPr>
          <w:rFonts w:ascii="宋体" w:hAnsi="宋体" w:hint="eastAsia"/>
          <w:snapToGrid w:val="0"/>
          <w:kern w:val="2"/>
          <w:sz w:val="21"/>
          <w:szCs w:val="21"/>
        </w:rPr>
        <w:t>分</w:t>
      </w:r>
      <w:r>
        <w:rPr>
          <w:rFonts w:ascii="宋体" w:hAnsi="宋体"/>
          <w:snapToGrid w:val="0"/>
          <w:kern w:val="2"/>
          <w:sz w:val="21"/>
          <w:szCs w:val="21"/>
        </w:rPr>
        <w:t>布式</w:t>
      </w:r>
      <w:r w:rsidR="001F18F6">
        <w:rPr>
          <w:rFonts w:ascii="宋体" w:hAnsi="宋体"/>
          <w:snapToGrid w:val="0"/>
          <w:kern w:val="2"/>
          <w:sz w:val="21"/>
          <w:szCs w:val="21"/>
        </w:rPr>
        <w:t>网络层、SDK层</w:t>
      </w:r>
      <w:r w:rsidR="004B476A">
        <w:rPr>
          <w:rFonts w:ascii="宋体" w:hAnsi="宋体" w:hint="eastAsia"/>
          <w:snapToGrid w:val="0"/>
          <w:kern w:val="2"/>
          <w:sz w:val="21"/>
          <w:szCs w:val="21"/>
        </w:rPr>
        <w:t>，最</w:t>
      </w:r>
      <w:r w:rsidR="004B476A">
        <w:rPr>
          <w:rFonts w:ascii="宋体" w:hAnsi="宋体"/>
          <w:snapToGrid w:val="0"/>
          <w:kern w:val="2"/>
          <w:sz w:val="21"/>
          <w:szCs w:val="21"/>
        </w:rPr>
        <w:t>终</w:t>
      </w:r>
      <w:r w:rsidR="004B476A" w:rsidRPr="001F18F6">
        <w:rPr>
          <w:rFonts w:ascii="宋体" w:hAnsi="宋体" w:hint="eastAsia"/>
          <w:snapToGrid w:val="0"/>
          <w:kern w:val="2"/>
          <w:sz w:val="21"/>
          <w:szCs w:val="21"/>
        </w:rPr>
        <w:t>为</w:t>
      </w:r>
      <w:proofErr w:type="spellStart"/>
      <w:r w:rsidR="004B476A" w:rsidRPr="001F18F6">
        <w:rPr>
          <w:rFonts w:ascii="宋体" w:hAnsi="宋体" w:hint="eastAsia"/>
          <w:snapToGrid w:val="0"/>
          <w:kern w:val="2"/>
          <w:sz w:val="21"/>
          <w:szCs w:val="21"/>
        </w:rPr>
        <w:t>DApp</w:t>
      </w:r>
      <w:proofErr w:type="spellEnd"/>
      <w:r w:rsidR="004B476A" w:rsidRPr="001F18F6">
        <w:rPr>
          <w:rFonts w:ascii="宋体" w:hAnsi="宋体" w:hint="eastAsia"/>
          <w:snapToGrid w:val="0"/>
          <w:kern w:val="2"/>
          <w:sz w:val="21"/>
          <w:szCs w:val="21"/>
        </w:rPr>
        <w:t>提供</w:t>
      </w:r>
      <w:r w:rsidR="004B476A">
        <w:rPr>
          <w:rFonts w:ascii="宋体" w:hAnsi="宋体" w:hint="eastAsia"/>
          <w:snapToGrid w:val="0"/>
          <w:kern w:val="2"/>
          <w:sz w:val="21"/>
          <w:szCs w:val="21"/>
        </w:rPr>
        <w:t>强</w:t>
      </w:r>
      <w:r w:rsidR="004B476A">
        <w:rPr>
          <w:rFonts w:ascii="宋体" w:hAnsi="宋体"/>
          <w:snapToGrid w:val="0"/>
          <w:kern w:val="2"/>
          <w:sz w:val="21"/>
          <w:szCs w:val="21"/>
        </w:rPr>
        <w:t>大的分布式</w:t>
      </w:r>
      <w:r w:rsidR="004B476A" w:rsidRPr="001F18F6">
        <w:rPr>
          <w:rFonts w:ascii="宋体" w:hAnsi="宋体" w:hint="eastAsia"/>
          <w:snapToGrid w:val="0"/>
          <w:kern w:val="2"/>
          <w:sz w:val="21"/>
          <w:szCs w:val="21"/>
        </w:rPr>
        <w:t>存储</w:t>
      </w:r>
      <w:r w:rsidR="00B208F7">
        <w:rPr>
          <w:rFonts w:ascii="宋体" w:hAnsi="宋体" w:hint="eastAsia"/>
          <w:snapToGrid w:val="0"/>
          <w:kern w:val="2"/>
          <w:sz w:val="21"/>
          <w:szCs w:val="21"/>
        </w:rPr>
        <w:t>及</w:t>
      </w:r>
      <w:r w:rsidR="00B208F7">
        <w:rPr>
          <w:rFonts w:ascii="宋体" w:hAnsi="宋体"/>
          <w:snapToGrid w:val="0"/>
          <w:kern w:val="2"/>
          <w:sz w:val="21"/>
          <w:szCs w:val="21"/>
        </w:rPr>
        <w:t>计算</w:t>
      </w:r>
      <w:r w:rsidR="004B476A" w:rsidRPr="001F18F6">
        <w:rPr>
          <w:rFonts w:ascii="宋体" w:hAnsi="宋体" w:hint="eastAsia"/>
          <w:snapToGrid w:val="0"/>
          <w:kern w:val="2"/>
          <w:sz w:val="21"/>
          <w:szCs w:val="21"/>
        </w:rPr>
        <w:t>功能，实现分布式、无感知、</w:t>
      </w:r>
      <w:proofErr w:type="gramStart"/>
      <w:r w:rsidR="004B476A" w:rsidRPr="001F18F6">
        <w:rPr>
          <w:rFonts w:ascii="宋体" w:hAnsi="宋体" w:hint="eastAsia"/>
          <w:snapToGrid w:val="0"/>
          <w:kern w:val="2"/>
          <w:sz w:val="21"/>
          <w:szCs w:val="21"/>
        </w:rPr>
        <w:t>可价值</w:t>
      </w:r>
      <w:proofErr w:type="gramEnd"/>
      <w:r w:rsidR="004B476A" w:rsidRPr="001F18F6">
        <w:rPr>
          <w:rFonts w:ascii="宋体" w:hAnsi="宋体" w:hint="eastAsia"/>
          <w:snapToGrid w:val="0"/>
          <w:kern w:val="2"/>
          <w:sz w:val="21"/>
          <w:szCs w:val="21"/>
        </w:rPr>
        <w:t>交换的</w:t>
      </w:r>
      <w:r w:rsidR="004B476A" w:rsidRPr="001F18F6">
        <w:rPr>
          <w:rFonts w:ascii="宋体" w:hAnsi="宋体"/>
          <w:snapToGrid w:val="0"/>
          <w:kern w:val="2"/>
          <w:sz w:val="21"/>
          <w:szCs w:val="21"/>
        </w:rPr>
        <w:t>基础</w:t>
      </w:r>
      <w:r w:rsidR="004B476A" w:rsidRPr="001F18F6">
        <w:rPr>
          <w:rFonts w:ascii="宋体" w:hAnsi="宋体" w:hint="eastAsia"/>
          <w:snapToGrid w:val="0"/>
          <w:kern w:val="2"/>
          <w:sz w:val="21"/>
          <w:szCs w:val="21"/>
        </w:rPr>
        <w:t>设施，</w:t>
      </w:r>
      <w:r w:rsidR="004B476A">
        <w:rPr>
          <w:rFonts w:ascii="宋体" w:hAnsi="宋体" w:hint="eastAsia"/>
          <w:snapToGrid w:val="0"/>
          <w:kern w:val="2"/>
          <w:sz w:val="21"/>
          <w:szCs w:val="21"/>
        </w:rPr>
        <w:t>为未</w:t>
      </w:r>
      <w:r w:rsidR="004B476A">
        <w:rPr>
          <w:rFonts w:ascii="宋体" w:hAnsi="宋体"/>
          <w:snapToGrid w:val="0"/>
          <w:kern w:val="2"/>
          <w:sz w:val="21"/>
          <w:szCs w:val="21"/>
        </w:rPr>
        <w:t>来的</w:t>
      </w:r>
      <w:r w:rsidR="004B476A">
        <w:rPr>
          <w:rFonts w:ascii="宋体" w:hAnsi="宋体" w:hint="eastAsia"/>
          <w:snapToGrid w:val="0"/>
          <w:kern w:val="2"/>
          <w:sz w:val="21"/>
          <w:szCs w:val="21"/>
        </w:rPr>
        <w:t>计算和服务无缝迁移</w:t>
      </w:r>
      <w:r w:rsidR="00F85CEE">
        <w:rPr>
          <w:rFonts w:ascii="宋体" w:hAnsi="宋体" w:hint="eastAsia"/>
          <w:snapToGrid w:val="0"/>
          <w:kern w:val="2"/>
          <w:sz w:val="21"/>
          <w:szCs w:val="21"/>
        </w:rPr>
        <w:t>做</w:t>
      </w:r>
      <w:r w:rsidR="00F85CEE">
        <w:rPr>
          <w:rFonts w:ascii="宋体" w:hAnsi="宋体"/>
          <w:snapToGrid w:val="0"/>
          <w:kern w:val="2"/>
          <w:sz w:val="21"/>
          <w:szCs w:val="21"/>
        </w:rPr>
        <w:t>好技术平台</w:t>
      </w:r>
      <w:r w:rsidR="00F85CEE">
        <w:rPr>
          <w:rFonts w:ascii="宋体" w:hAnsi="宋体" w:hint="eastAsia"/>
          <w:snapToGrid w:val="0"/>
          <w:kern w:val="2"/>
          <w:sz w:val="21"/>
          <w:szCs w:val="21"/>
        </w:rPr>
        <w:t>积累</w:t>
      </w:r>
      <w:r w:rsidR="00F85CEE">
        <w:rPr>
          <w:rFonts w:ascii="宋体" w:hAnsi="宋体"/>
          <w:snapToGrid w:val="0"/>
          <w:kern w:val="2"/>
          <w:sz w:val="21"/>
          <w:szCs w:val="21"/>
        </w:rPr>
        <w:t>。</w:t>
      </w:r>
    </w:p>
    <w:p w14:paraId="43253ED2" w14:textId="77777777" w:rsidR="002F0758" w:rsidRDefault="002F0758" w:rsidP="002F0758">
      <w:pPr>
        <w:pStyle w:val="af1"/>
        <w:jc w:val="center"/>
        <w:rPr>
          <w:rFonts w:ascii="宋体" w:hAnsi="宋体"/>
          <w:snapToGrid w:val="0"/>
          <w:kern w:val="2"/>
          <w:sz w:val="21"/>
          <w:szCs w:val="21"/>
        </w:rPr>
      </w:pPr>
      <w:r>
        <w:rPr>
          <w:noProof/>
        </w:rPr>
        <w:drawing>
          <wp:inline distT="0" distB="0" distL="0" distR="0" wp14:anchorId="321B5026" wp14:editId="5CDE9DD1">
            <wp:extent cx="4849302" cy="2085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35" cy="20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D3A3" w14:textId="77777777" w:rsidR="002F0758" w:rsidRDefault="002F0758" w:rsidP="002F0758">
      <w:pPr>
        <w:pStyle w:val="af1"/>
        <w:jc w:val="center"/>
        <w:rPr>
          <w:rFonts w:ascii="宋体" w:hAnsi="宋体"/>
          <w:b/>
          <w:snapToGrid w:val="0"/>
          <w:kern w:val="2"/>
          <w:sz w:val="21"/>
          <w:szCs w:val="21"/>
        </w:rPr>
      </w:pPr>
      <w:r w:rsidRPr="00BF3956">
        <w:rPr>
          <w:rFonts w:ascii="宋体" w:hAnsi="宋体" w:hint="eastAsia"/>
          <w:b/>
          <w:snapToGrid w:val="0"/>
          <w:kern w:val="2"/>
          <w:sz w:val="21"/>
          <w:szCs w:val="21"/>
        </w:rPr>
        <w:t>图</w:t>
      </w:r>
      <w:r>
        <w:rPr>
          <w:rFonts w:ascii="宋体" w:hAnsi="宋体" w:hint="eastAsia"/>
          <w:b/>
          <w:snapToGrid w:val="0"/>
          <w:kern w:val="2"/>
          <w:sz w:val="21"/>
          <w:szCs w:val="21"/>
        </w:rPr>
        <w:t>一</w:t>
      </w:r>
      <w:r w:rsidRPr="00BF3956">
        <w:rPr>
          <w:rFonts w:ascii="宋体" w:hAnsi="宋体"/>
          <w:b/>
          <w:snapToGrid w:val="0"/>
          <w:kern w:val="2"/>
          <w:sz w:val="21"/>
          <w:szCs w:val="21"/>
        </w:rPr>
        <w:t>：</w:t>
      </w:r>
      <w:r>
        <w:rPr>
          <w:rFonts w:ascii="宋体" w:hAnsi="宋体" w:hint="eastAsia"/>
          <w:b/>
          <w:snapToGrid w:val="0"/>
          <w:kern w:val="2"/>
          <w:sz w:val="21"/>
          <w:szCs w:val="21"/>
        </w:rPr>
        <w:t>HON项目研究</w:t>
      </w:r>
      <w:r>
        <w:rPr>
          <w:rFonts w:ascii="宋体" w:hAnsi="宋体"/>
          <w:b/>
          <w:snapToGrid w:val="0"/>
          <w:kern w:val="2"/>
          <w:sz w:val="21"/>
          <w:szCs w:val="21"/>
        </w:rPr>
        <w:t>目标</w:t>
      </w:r>
    </w:p>
    <w:p w14:paraId="06AEC36C" w14:textId="77777777" w:rsidR="002C325B" w:rsidRPr="00F85CEE" w:rsidRDefault="002C325B" w:rsidP="00913208">
      <w:pPr>
        <w:ind w:left="709" w:firstLineChars="12" w:firstLine="25"/>
        <w:rPr>
          <w:sz w:val="21"/>
          <w:szCs w:val="21"/>
          <w:lang w:eastAsia="zh-CN"/>
        </w:rPr>
      </w:pPr>
    </w:p>
    <w:p w14:paraId="798BCA57" w14:textId="77777777" w:rsidR="00025AC8" w:rsidRDefault="001E75A4" w:rsidP="00025AC8">
      <w:pPr>
        <w:pStyle w:val="afa"/>
        <w:spacing w:before="0" w:line="240" w:lineRule="auto"/>
        <w:jc w:val="left"/>
        <w:rPr>
          <w:sz w:val="22"/>
          <w:lang w:eastAsia="zh-CN"/>
        </w:rPr>
      </w:pPr>
      <w:bookmarkStart w:id="6" w:name="_Toc21767387"/>
      <w:bookmarkEnd w:id="4"/>
      <w:bookmarkEnd w:id="5"/>
      <w:r>
        <w:rPr>
          <w:rFonts w:hint="eastAsia"/>
          <w:sz w:val="22"/>
          <w:lang w:eastAsia="zh-CN"/>
        </w:rPr>
        <w:t>1.</w:t>
      </w:r>
      <w:r w:rsidR="00891805">
        <w:rPr>
          <w:rFonts w:hint="eastAsia"/>
          <w:sz w:val="22"/>
          <w:lang w:eastAsia="zh-CN"/>
        </w:rPr>
        <w:t>2</w:t>
      </w:r>
      <w:r>
        <w:rPr>
          <w:rFonts w:hint="eastAsia"/>
          <w:sz w:val="22"/>
          <w:lang w:eastAsia="zh-CN"/>
        </w:rPr>
        <w:t xml:space="preserve"> </w:t>
      </w:r>
      <w:r w:rsidR="00732069">
        <w:rPr>
          <w:rFonts w:hint="eastAsia"/>
          <w:sz w:val="22"/>
          <w:lang w:eastAsia="zh-CN"/>
        </w:rPr>
        <w:t>研究目标</w:t>
      </w:r>
      <w:bookmarkEnd w:id="6"/>
    </w:p>
    <w:p w14:paraId="02DE7015" w14:textId="77777777" w:rsidR="004056DA" w:rsidRDefault="004056DA" w:rsidP="00932395">
      <w:pPr>
        <w:pStyle w:val="af1"/>
        <w:jc w:val="both"/>
        <w:rPr>
          <w:rFonts w:ascii="宋体" w:hAnsi="宋体"/>
          <w:snapToGrid w:val="0"/>
          <w:kern w:val="2"/>
          <w:sz w:val="21"/>
          <w:szCs w:val="21"/>
        </w:rPr>
      </w:pPr>
      <w:r w:rsidRPr="004056DA">
        <w:rPr>
          <w:rFonts w:ascii="宋体" w:hAnsi="宋体" w:hint="eastAsia"/>
          <w:snapToGrid w:val="0"/>
          <w:kern w:val="2"/>
          <w:sz w:val="21"/>
          <w:szCs w:val="21"/>
        </w:rPr>
        <w:t>本次项目通过和上海交合作，借鉴IPFS、Textile、</w:t>
      </w:r>
      <w:proofErr w:type="spellStart"/>
      <w:r w:rsidRPr="004056DA">
        <w:rPr>
          <w:rFonts w:ascii="宋体" w:hAnsi="宋体" w:hint="eastAsia"/>
          <w:snapToGrid w:val="0"/>
          <w:kern w:val="2"/>
          <w:sz w:val="21"/>
          <w:szCs w:val="21"/>
        </w:rPr>
        <w:t>Syncthing</w:t>
      </w:r>
      <w:proofErr w:type="spellEnd"/>
      <w:r w:rsidRPr="004056DA">
        <w:rPr>
          <w:rFonts w:ascii="宋体" w:hAnsi="宋体" w:hint="eastAsia"/>
          <w:snapToGrid w:val="0"/>
          <w:kern w:val="2"/>
          <w:sz w:val="21"/>
          <w:szCs w:val="21"/>
        </w:rPr>
        <w:t>等分布式文件系统的成功经验和能力，以</w:t>
      </w:r>
      <w:proofErr w:type="spellStart"/>
      <w:r w:rsidRPr="004056DA">
        <w:rPr>
          <w:rFonts w:ascii="宋体" w:hAnsi="宋体" w:hint="eastAsia"/>
          <w:snapToGrid w:val="0"/>
          <w:kern w:val="2"/>
          <w:sz w:val="21"/>
          <w:szCs w:val="21"/>
        </w:rPr>
        <w:t>ShareIt</w:t>
      </w:r>
      <w:proofErr w:type="spellEnd"/>
      <w:r w:rsidRPr="004056DA">
        <w:rPr>
          <w:rFonts w:ascii="宋体" w:hAnsi="宋体" w:hint="eastAsia"/>
          <w:snapToGrid w:val="0"/>
          <w:kern w:val="2"/>
          <w:sz w:val="21"/>
          <w:szCs w:val="21"/>
        </w:rPr>
        <w:t>图片/视频分享为应用原型，基于华为1+8+N硬件平台构建可分布式存储、文件备份和分享能力，最终以SDK的方式向各</w:t>
      </w:r>
      <w:proofErr w:type="spellStart"/>
      <w:r w:rsidRPr="004056DA">
        <w:rPr>
          <w:rFonts w:ascii="宋体" w:hAnsi="宋体" w:hint="eastAsia"/>
          <w:snapToGrid w:val="0"/>
          <w:kern w:val="2"/>
          <w:sz w:val="21"/>
          <w:szCs w:val="21"/>
        </w:rPr>
        <w:t>DApp</w:t>
      </w:r>
      <w:proofErr w:type="spellEnd"/>
      <w:r w:rsidRPr="004056DA">
        <w:rPr>
          <w:rFonts w:ascii="宋体" w:hAnsi="宋体" w:hint="eastAsia"/>
          <w:snapToGrid w:val="0"/>
          <w:kern w:val="2"/>
          <w:sz w:val="21"/>
          <w:szCs w:val="21"/>
        </w:rPr>
        <w:t>提供应用接口集，构建分布式开源文件系统的能力。</w:t>
      </w:r>
    </w:p>
    <w:p w14:paraId="2A7E8E80" w14:textId="77777777" w:rsidR="00932395" w:rsidRPr="00932395" w:rsidRDefault="00932395" w:rsidP="00932395">
      <w:pPr>
        <w:pStyle w:val="af1"/>
        <w:jc w:val="both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 w:hint="eastAsia"/>
          <w:snapToGrid w:val="0"/>
          <w:kern w:val="2"/>
          <w:sz w:val="21"/>
          <w:szCs w:val="21"/>
        </w:rPr>
        <w:t>整个合作项目节奏</w:t>
      </w:r>
      <w:r>
        <w:rPr>
          <w:rFonts w:ascii="宋体" w:hAnsi="宋体"/>
          <w:snapToGrid w:val="0"/>
          <w:kern w:val="2"/>
          <w:sz w:val="21"/>
          <w:szCs w:val="21"/>
        </w:rPr>
        <w:t>如下</w:t>
      </w:r>
      <w:r>
        <w:rPr>
          <w:rFonts w:ascii="宋体" w:hAnsi="宋体" w:hint="eastAsia"/>
          <w:snapToGrid w:val="0"/>
          <w:kern w:val="2"/>
          <w:sz w:val="21"/>
          <w:szCs w:val="21"/>
        </w:rPr>
        <w:t>图</w:t>
      </w:r>
      <w:r>
        <w:rPr>
          <w:rFonts w:ascii="宋体" w:hAnsi="宋体"/>
          <w:snapToGrid w:val="0"/>
          <w:kern w:val="2"/>
          <w:sz w:val="21"/>
          <w:szCs w:val="21"/>
        </w:rPr>
        <w:t>所示，</w:t>
      </w:r>
      <w:r>
        <w:rPr>
          <w:rFonts w:ascii="宋体" w:hAnsi="宋体" w:hint="eastAsia"/>
          <w:snapToGrid w:val="0"/>
          <w:kern w:val="2"/>
          <w:sz w:val="21"/>
          <w:szCs w:val="21"/>
        </w:rPr>
        <w:t>按</w:t>
      </w:r>
      <w:r>
        <w:rPr>
          <w:rFonts w:ascii="宋体" w:hAnsi="宋体"/>
          <w:snapToGrid w:val="0"/>
          <w:kern w:val="2"/>
          <w:sz w:val="21"/>
          <w:szCs w:val="21"/>
        </w:rPr>
        <w:t>期</w:t>
      </w:r>
      <w:r w:rsidRPr="00CC71CE">
        <w:rPr>
          <w:rFonts w:ascii="宋体" w:hAnsi="宋体" w:hint="eastAsia"/>
          <w:snapToGrid w:val="0"/>
          <w:kern w:val="2"/>
          <w:sz w:val="21"/>
          <w:szCs w:val="21"/>
        </w:rPr>
        <w:t>完成</w:t>
      </w:r>
      <w:proofErr w:type="spellStart"/>
      <w:r>
        <w:rPr>
          <w:rFonts w:ascii="宋体" w:hAnsi="宋体" w:hint="eastAsia"/>
          <w:snapToGrid w:val="0"/>
          <w:kern w:val="2"/>
          <w:sz w:val="21"/>
          <w:szCs w:val="21"/>
        </w:rPr>
        <w:t>S</w:t>
      </w:r>
      <w:r>
        <w:rPr>
          <w:rFonts w:ascii="宋体" w:hAnsi="宋体"/>
          <w:snapToGrid w:val="0"/>
          <w:kern w:val="2"/>
          <w:sz w:val="21"/>
          <w:szCs w:val="21"/>
        </w:rPr>
        <w:t>har</w:t>
      </w:r>
      <w:r>
        <w:rPr>
          <w:rFonts w:ascii="宋体" w:hAnsi="宋体" w:hint="eastAsia"/>
          <w:snapToGrid w:val="0"/>
          <w:kern w:val="2"/>
          <w:sz w:val="21"/>
          <w:szCs w:val="21"/>
        </w:rPr>
        <w:t>eIt</w:t>
      </w:r>
      <w:proofErr w:type="spellEnd"/>
      <w:r>
        <w:rPr>
          <w:rFonts w:ascii="宋体" w:hAnsi="宋体" w:hint="eastAsia"/>
          <w:snapToGrid w:val="0"/>
          <w:kern w:val="2"/>
          <w:sz w:val="21"/>
          <w:szCs w:val="21"/>
        </w:rPr>
        <w:t>应用开</w:t>
      </w:r>
      <w:r>
        <w:rPr>
          <w:rFonts w:ascii="宋体" w:hAnsi="宋体"/>
          <w:snapToGrid w:val="0"/>
          <w:kern w:val="2"/>
          <w:sz w:val="21"/>
          <w:szCs w:val="21"/>
        </w:rPr>
        <w:t>发，以</w:t>
      </w:r>
      <w:r>
        <w:rPr>
          <w:rFonts w:ascii="宋体" w:hAnsi="宋体" w:hint="eastAsia"/>
          <w:snapToGrid w:val="0"/>
          <w:kern w:val="2"/>
          <w:sz w:val="21"/>
          <w:szCs w:val="21"/>
        </w:rPr>
        <w:t>及</w:t>
      </w:r>
      <w:r w:rsidRPr="00315CF4">
        <w:rPr>
          <w:rFonts w:ascii="宋体" w:hAnsi="宋体" w:hint="eastAsia"/>
          <w:kern w:val="2"/>
          <w:sz w:val="21"/>
          <w:szCs w:val="21"/>
        </w:rPr>
        <w:t>安卓注册SDK，实现服务与APP分离</w:t>
      </w:r>
      <w:r w:rsidRPr="00CC71CE">
        <w:rPr>
          <w:rFonts w:ascii="宋体" w:hAnsi="宋体" w:hint="eastAsia"/>
          <w:snapToGrid w:val="0"/>
          <w:kern w:val="2"/>
          <w:sz w:val="21"/>
          <w:szCs w:val="21"/>
        </w:rPr>
        <w:t>，项目成果可以提供给公司其他团队后续的二次开发</w:t>
      </w:r>
      <w:r>
        <w:rPr>
          <w:rFonts w:ascii="宋体" w:hAnsi="宋体" w:hint="eastAsia"/>
          <w:snapToGrid w:val="0"/>
          <w:kern w:val="2"/>
          <w:sz w:val="21"/>
          <w:szCs w:val="21"/>
        </w:rPr>
        <w:t>。</w:t>
      </w:r>
    </w:p>
    <w:p w14:paraId="542D992C" w14:textId="77777777" w:rsidR="008F1DA3" w:rsidRDefault="0087472D" w:rsidP="006B7CBE">
      <w:pPr>
        <w:pStyle w:val="af1"/>
        <w:jc w:val="both"/>
        <w:rPr>
          <w:rFonts w:ascii="宋体" w:hAnsi="宋体"/>
          <w:snapToGrid w:val="0"/>
          <w:kern w:val="2"/>
          <w:sz w:val="21"/>
          <w:szCs w:val="21"/>
        </w:rPr>
      </w:pPr>
      <w:r>
        <w:rPr>
          <w:noProof/>
        </w:rPr>
        <w:drawing>
          <wp:inline distT="0" distB="0" distL="0" distR="0" wp14:anchorId="635936DC" wp14:editId="709A9140">
            <wp:extent cx="6200637" cy="26293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131" cy="26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0133" w14:textId="77777777" w:rsidR="00BF3956" w:rsidRPr="00BF3956" w:rsidRDefault="0056355C" w:rsidP="00BF3956">
      <w:pPr>
        <w:pStyle w:val="af1"/>
        <w:jc w:val="center"/>
        <w:rPr>
          <w:rFonts w:ascii="宋体" w:hAnsi="宋体"/>
          <w:b/>
          <w:snapToGrid w:val="0"/>
          <w:kern w:val="2"/>
          <w:sz w:val="21"/>
          <w:szCs w:val="21"/>
        </w:rPr>
      </w:pPr>
      <w:r w:rsidRPr="00BF3956">
        <w:rPr>
          <w:rFonts w:ascii="宋体" w:hAnsi="宋体" w:hint="eastAsia"/>
          <w:b/>
          <w:snapToGrid w:val="0"/>
          <w:kern w:val="2"/>
          <w:sz w:val="21"/>
          <w:szCs w:val="21"/>
        </w:rPr>
        <w:t>图</w:t>
      </w:r>
      <w:r>
        <w:rPr>
          <w:rFonts w:ascii="宋体" w:hAnsi="宋体" w:hint="eastAsia"/>
          <w:b/>
          <w:snapToGrid w:val="0"/>
          <w:kern w:val="2"/>
          <w:sz w:val="21"/>
          <w:szCs w:val="21"/>
        </w:rPr>
        <w:t>二</w:t>
      </w:r>
      <w:r w:rsidRPr="00BF3956">
        <w:rPr>
          <w:rFonts w:ascii="宋体" w:hAnsi="宋体"/>
          <w:b/>
          <w:snapToGrid w:val="0"/>
          <w:kern w:val="2"/>
          <w:sz w:val="21"/>
          <w:szCs w:val="21"/>
        </w:rPr>
        <w:t>：</w:t>
      </w:r>
      <w:r>
        <w:rPr>
          <w:rFonts w:ascii="宋体" w:hAnsi="宋体" w:hint="eastAsia"/>
          <w:b/>
          <w:snapToGrid w:val="0"/>
          <w:kern w:val="2"/>
          <w:sz w:val="21"/>
          <w:szCs w:val="21"/>
        </w:rPr>
        <w:t>项目节</w:t>
      </w:r>
      <w:r w:rsidRPr="00BF3956">
        <w:rPr>
          <w:rFonts w:ascii="宋体" w:hAnsi="宋体"/>
          <w:b/>
          <w:snapToGrid w:val="0"/>
          <w:kern w:val="2"/>
          <w:sz w:val="21"/>
          <w:szCs w:val="21"/>
        </w:rPr>
        <w:t>奏</w:t>
      </w:r>
    </w:p>
    <w:p w14:paraId="3BED0806" w14:textId="77777777" w:rsidR="00BF3956" w:rsidRPr="00CD6C70" w:rsidRDefault="00464ACE" w:rsidP="006B7CBE">
      <w:pPr>
        <w:pStyle w:val="af1"/>
        <w:jc w:val="both"/>
        <w:rPr>
          <w:rFonts w:ascii="宋体" w:hAnsi="宋体"/>
          <w:b/>
          <w:snapToGrid w:val="0"/>
          <w:kern w:val="2"/>
          <w:sz w:val="21"/>
          <w:szCs w:val="21"/>
        </w:rPr>
      </w:pPr>
      <w:r>
        <w:rPr>
          <w:rFonts w:ascii="宋体" w:hAnsi="宋体" w:hint="eastAsia"/>
          <w:b/>
          <w:snapToGrid w:val="0"/>
          <w:kern w:val="2"/>
          <w:sz w:val="21"/>
          <w:szCs w:val="21"/>
        </w:rPr>
        <w:t>各</w:t>
      </w:r>
      <w:r>
        <w:rPr>
          <w:rFonts w:ascii="宋体" w:hAnsi="宋体"/>
          <w:b/>
          <w:snapToGrid w:val="0"/>
          <w:kern w:val="2"/>
          <w:sz w:val="21"/>
          <w:szCs w:val="21"/>
        </w:rPr>
        <w:t>阶段</w:t>
      </w:r>
      <w:r w:rsidR="00932395" w:rsidRPr="00CD6C70">
        <w:rPr>
          <w:rFonts w:ascii="宋体" w:hAnsi="宋体" w:hint="eastAsia"/>
          <w:b/>
          <w:snapToGrid w:val="0"/>
          <w:kern w:val="2"/>
          <w:sz w:val="21"/>
          <w:szCs w:val="21"/>
        </w:rPr>
        <w:t>详细</w:t>
      </w:r>
      <w:r w:rsidR="00CD6C70">
        <w:rPr>
          <w:rFonts w:ascii="宋体" w:hAnsi="宋体" w:hint="eastAsia"/>
          <w:b/>
          <w:snapToGrid w:val="0"/>
          <w:kern w:val="2"/>
          <w:sz w:val="21"/>
          <w:szCs w:val="21"/>
        </w:rPr>
        <w:t>需求</w:t>
      </w:r>
      <w:r w:rsidR="00932395" w:rsidRPr="00CD6C70">
        <w:rPr>
          <w:rFonts w:ascii="宋体" w:hAnsi="宋体"/>
          <w:b/>
          <w:snapToGrid w:val="0"/>
          <w:kern w:val="2"/>
          <w:sz w:val="21"/>
          <w:szCs w:val="21"/>
        </w:rPr>
        <w:t>描述</w:t>
      </w:r>
      <w:r w:rsidR="005A479D">
        <w:rPr>
          <w:rFonts w:ascii="宋体" w:hAnsi="宋体" w:hint="eastAsia"/>
          <w:b/>
          <w:snapToGrid w:val="0"/>
          <w:kern w:val="2"/>
          <w:sz w:val="21"/>
          <w:szCs w:val="21"/>
        </w:rPr>
        <w:t>如</w:t>
      </w:r>
      <w:r w:rsidR="005A479D">
        <w:rPr>
          <w:rFonts w:ascii="宋体" w:hAnsi="宋体"/>
          <w:b/>
          <w:snapToGrid w:val="0"/>
          <w:kern w:val="2"/>
          <w:sz w:val="21"/>
          <w:szCs w:val="21"/>
        </w:rPr>
        <w:t>下表</w:t>
      </w:r>
      <w:r w:rsidR="00BF3956" w:rsidRPr="00CD6C70">
        <w:rPr>
          <w:rFonts w:ascii="宋体" w:hAnsi="宋体"/>
          <w:b/>
          <w:snapToGrid w:val="0"/>
          <w:kern w:val="2"/>
          <w:sz w:val="21"/>
          <w:szCs w:val="21"/>
        </w:rPr>
        <w:t>：</w:t>
      </w:r>
    </w:p>
    <w:tbl>
      <w:tblPr>
        <w:tblW w:w="975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709"/>
        <w:gridCol w:w="8080"/>
        <w:gridCol w:w="963"/>
        <w:tblGridChange w:id="7">
          <w:tblGrid>
            <w:gridCol w:w="709"/>
            <w:gridCol w:w="8080"/>
            <w:gridCol w:w="963"/>
          </w:tblGrid>
        </w:tblGridChange>
      </w:tblGrid>
      <w:tr w:rsidR="0019431C" w:rsidRPr="00EC6BFD" w14:paraId="3577F0A4" w14:textId="77777777" w:rsidTr="0019431C">
        <w:trPr>
          <w:trHeight w:val="3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vAlign w:val="bottom"/>
            <w:hideMark/>
          </w:tcPr>
          <w:p w14:paraId="0F59A9D2" w14:textId="77777777" w:rsidR="0019431C" w:rsidRPr="0019431C" w:rsidRDefault="0019431C" w:rsidP="0019431C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分类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vAlign w:val="bottom"/>
            <w:hideMark/>
          </w:tcPr>
          <w:p w14:paraId="7DD49662" w14:textId="77777777" w:rsidR="0019431C" w:rsidRPr="0019431C" w:rsidRDefault="0019431C" w:rsidP="0019431C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详细</w:t>
            </w:r>
            <w:r w:rsidR="00464ACE" w:rsidRPr="00EC6BFD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需求</w:t>
            </w: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描述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vAlign w:val="bottom"/>
            <w:hideMark/>
          </w:tcPr>
          <w:p w14:paraId="5F9A172D" w14:textId="77777777" w:rsidR="0019431C" w:rsidRPr="0019431C" w:rsidRDefault="0019431C" w:rsidP="0019431C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阶段</w:t>
            </w:r>
          </w:p>
        </w:tc>
      </w:tr>
      <w:tr w:rsidR="0019431C" w:rsidRPr="00EC6BFD" w14:paraId="68398D6E" w14:textId="77777777" w:rsidTr="0019431C">
        <w:trPr>
          <w:trHeight w:val="363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578E81" w14:textId="77777777"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lastRenderedPageBreak/>
              <w:t>场景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2DD48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场景（阶段一）：</w:t>
            </w:r>
          </w:p>
          <w:p w14:paraId="57EFD4A4" w14:textId="77777777"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1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基于华为1+8+N场景，在家庭场景，个人场景，多设备场景实现分布式存储及查看（底层基于IPFS及Textile），Demo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演示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至少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包括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“手机+华为PAD+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华为智慧屏”之间的备份及查看。</w:t>
            </w:r>
          </w:p>
          <w:p w14:paraId="26BD8E57" w14:textId="77777777"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2、</w:t>
            </w:r>
            <w:r w:rsidR="00A35315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文件备份功能：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实现3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备份。</w:t>
            </w:r>
          </w:p>
          <w:p w14:paraId="510A759F" w14:textId="77777777"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3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文件分享功能：基于实现图片/视频文件/文本可以实现分享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。</w:t>
            </w:r>
          </w:p>
          <w:p w14:paraId="194F42AF" w14:textId="77777777"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4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公网远程</w:t>
            </w:r>
            <w:r w:rsidR="0019431C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局域网内部</w:t>
            </w:r>
            <w:r w:rsidR="0019431C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，</w:t>
            </w:r>
            <w:r w:rsidR="00984B8F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任何地点、任意时间均可以快速便捷分享及查看，实现秒级边播边看。</w:t>
            </w:r>
          </w:p>
          <w:p w14:paraId="10BDF8F6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要求：</w:t>
            </w:r>
          </w:p>
          <w:p w14:paraId="6304B07C" w14:textId="77777777"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1、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Demo先基于安卓APP实现，客户端命名为</w:t>
            </w:r>
            <w:proofErr w:type="spellStart"/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ShareIt</w:t>
            </w:r>
            <w:proofErr w:type="spellEnd"/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，Logo待定</w:t>
            </w:r>
            <w:r w:rsidR="0019431C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。</w:t>
            </w:r>
          </w:p>
          <w:p w14:paraId="45F36AF3" w14:textId="77777777"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可用性强：无单点故障；网络连接群</w:t>
            </w:r>
            <w:proofErr w:type="gramStart"/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组才能</w:t>
            </w:r>
            <w:proofErr w:type="gramEnd"/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正常工作，未连上可以提示，但是APP</w:t>
            </w:r>
            <w:r w:rsidR="0019431C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可以正常打开。</w:t>
            </w:r>
          </w:p>
          <w:p w14:paraId="265AC751" w14:textId="77777777" w:rsidR="0019431C" w:rsidRPr="00EC6BFD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3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易用性强：功能菜单快捷易用，超级节点等功能尽量提供自动配置+手工修改功能，尽量减少用户设置。</w:t>
            </w:r>
          </w:p>
          <w:p w14:paraId="039D3C81" w14:textId="77777777" w:rsidR="0019431C" w:rsidRPr="0019431C" w:rsidRDefault="00F540FD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4</w:t>
            </w:r>
            <w:r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通过HON本身闭环可以完成所有相应的应用，添加联系人，添加群组，被邀请人加入等等所有操作</w:t>
            </w:r>
            <w:r w:rsidR="0019431C" w:rsidRPr="00EC6BFD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6DEAE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  <w:proofErr w:type="gramEnd"/>
          </w:p>
        </w:tc>
      </w:tr>
      <w:tr w:rsidR="0019431C" w:rsidRPr="00EC6BFD" w14:paraId="108095A5" w14:textId="77777777" w:rsidTr="0019431C">
        <w:trPr>
          <w:trHeight w:val="66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39519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B9548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阶段二</w:t>
            </w: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集成</w:t>
            </w:r>
            <w:proofErr w:type="spellStart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Syncthing</w:t>
            </w:r>
            <w:proofErr w:type="spellEnd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功能并丰富SDK，在华为手机端、平板端、TV大屏，路由器及笔记本等1+8客户端均可以实现分享及查看，具体功能双方进一步明确及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补充。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AC3A6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14:paraId="10832B0C" w14:textId="77777777" w:rsidTr="0019431C">
        <w:trPr>
          <w:trHeight w:val="33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F9825B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AA55E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阶段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三实现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更多场景，目前依赖阶段一、二的成果，具体功能双方进一步明确补充。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76C57D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阶段三</w:t>
            </w:r>
          </w:p>
        </w:tc>
      </w:tr>
      <w:tr w:rsidR="0019431C" w:rsidRPr="00EC6BFD" w14:paraId="70002090" w14:textId="77777777" w:rsidTr="0019431C">
        <w:trPr>
          <w:trHeight w:val="4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72EA6" w14:textId="77777777"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帐号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管理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54E1F" w14:textId="77777777" w:rsidR="0019431C" w:rsidRPr="0019431C" w:rsidRDefault="0019431C" w:rsidP="002666E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基于华为ID可以登录APP，获取授权华为ID相应的头像及昵称等用户ID信息</w:t>
            </w:r>
            <w:r w:rsidR="00984B8F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307D3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  <w:proofErr w:type="gramEnd"/>
          </w:p>
        </w:tc>
      </w:tr>
      <w:tr w:rsidR="007F650F" w:rsidRPr="00EC6BFD" w14:paraId="19FFAC0B" w14:textId="77777777" w:rsidTr="00101A48">
        <w:trPr>
          <w:trHeight w:val="165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E1857" w14:textId="77777777" w:rsidR="007F650F" w:rsidRPr="0019431C" w:rsidRDefault="007F650F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成员管理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8AE53" w14:textId="77777777" w:rsidR="007F650F" w:rsidRPr="00EC6BFD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联系人添加及使用（阶段一）：</w:t>
            </w:r>
          </w:p>
          <w:p w14:paraId="3FB4957F" w14:textId="77777777" w:rsidR="007F650F" w:rsidRPr="00EC6BFD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bCs/>
                <w:sz w:val="21"/>
                <w:szCs w:val="21"/>
                <w:lang w:eastAsia="zh-CN" w:bidi="ar-SA"/>
              </w:rPr>
              <w:t>1</w:t>
            </w:r>
            <w:r w:rsidRPr="00EC6BFD">
              <w:rPr>
                <w:rFonts w:asciiTheme="minorEastAsia" w:eastAsiaTheme="minorEastAsia" w:hAnsiTheme="minorEastAsia" w:cs="宋体" w:hint="eastAsia"/>
                <w:bCs/>
                <w:sz w:val="21"/>
                <w:szCs w:val="21"/>
                <w:lang w:eastAsia="zh-CN" w:bidi="ar-SA"/>
              </w:rPr>
              <w:t>、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可以</w:t>
            </w:r>
            <w:bookmarkStart w:id="8" w:name="OLE_LINK8"/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通过本地局域网自动发现及确认</w:t>
            </w:r>
            <w:bookmarkEnd w:id="8"/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14:paraId="0DD7FFFB" w14:textId="77777777" w:rsidR="007F650F" w:rsidRPr="00EC6BFD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、可以通过发送二</w:t>
            </w:r>
            <w:proofErr w:type="gramStart"/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维码模式</w:t>
            </w:r>
            <w:proofErr w:type="gramEnd"/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添加联系人。</w:t>
            </w:r>
          </w:p>
          <w:p w14:paraId="328407AB" w14:textId="77777777" w:rsidR="007F650F" w:rsidRPr="00EC6BFD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3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通过扫描其他联系人分享的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二维码可以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添加联系人，实现APP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闭环联系人添加。</w:t>
            </w:r>
          </w:p>
          <w:p w14:paraId="0E26E98A" w14:textId="77777777" w:rsidR="007F650F" w:rsidRPr="0019431C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4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联系人之间可以发送文本消息/视频/照片，无须建立群组，分享照片/视频默认备份到Cafe节点上。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A1260" w14:textId="77777777" w:rsidR="007F650F" w:rsidRPr="0019431C" w:rsidRDefault="007F650F" w:rsidP="00A21F12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  <w:proofErr w:type="gramEnd"/>
          </w:p>
        </w:tc>
      </w:tr>
      <w:tr w:rsidR="007F650F" w:rsidRPr="00EC6BFD" w14:paraId="1FFB81FE" w14:textId="77777777" w:rsidTr="00101A48">
        <w:trPr>
          <w:trHeight w:val="66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77DA32" w14:textId="77777777" w:rsidR="007F650F" w:rsidRPr="0019431C" w:rsidRDefault="007F650F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A6C7C" w14:textId="77777777" w:rsidR="007F650F" w:rsidRPr="00EC6BFD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联系人添加及使用（阶段二）：</w:t>
            </w:r>
          </w:p>
          <w:p w14:paraId="72208CFD" w14:textId="77777777" w:rsidR="007F650F" w:rsidRPr="0019431C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1、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可以通过搜索华为ID搜索并添加联系人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DB73D" w14:textId="77777777" w:rsidR="007F650F" w:rsidRPr="0019431C" w:rsidRDefault="007F650F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7F650F" w:rsidRPr="00EC6BFD" w14:paraId="2C6BEBC8" w14:textId="77777777" w:rsidTr="00101A48">
        <w:trPr>
          <w:trHeight w:val="132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B6B728" w14:textId="77777777" w:rsidR="007F650F" w:rsidRPr="0019431C" w:rsidRDefault="007F650F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D30C2" w14:textId="77777777" w:rsidR="007F650F" w:rsidRPr="00EC6BFD" w:rsidRDefault="007F650F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群组成员邀请方式：</w:t>
            </w:r>
          </w:p>
          <w:p w14:paraId="336430EF" w14:textId="77777777" w:rsidR="007F650F" w:rsidRPr="00EC6BFD" w:rsidRDefault="007F650F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实现分享群组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二维码邀请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，二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维码实现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采用华为浏览器（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手机，平板操作）可以识别及正确跳转，完成加入，邀请体验需要顺畅。</w:t>
            </w:r>
          </w:p>
          <w:p w14:paraId="25B60BFB" w14:textId="77777777" w:rsidR="007F650F" w:rsidRPr="0019431C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需要3个及以上才能形成群组；实现APP本身闭环完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成群组分享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及添加功能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656C7" w14:textId="77777777" w:rsidR="007F650F" w:rsidRPr="0019431C" w:rsidRDefault="007F650F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  <w:proofErr w:type="gramEnd"/>
          </w:p>
        </w:tc>
      </w:tr>
      <w:tr w:rsidR="007F650F" w:rsidRPr="00EC6BFD" w14:paraId="000B08F8" w14:textId="77777777" w:rsidTr="00101A48">
        <w:trPr>
          <w:trHeight w:val="132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41292E" w14:textId="77777777" w:rsidR="007F650F" w:rsidRPr="0019431C" w:rsidRDefault="007F650F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5952A" w14:textId="77777777" w:rsidR="007F650F" w:rsidRPr="00EC6BFD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群组成员邀请方式（阶段二）：</w:t>
            </w:r>
          </w:p>
          <w:p w14:paraId="5DC842B9" w14:textId="77777777" w:rsidR="007F650F" w:rsidRPr="00EC6BFD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1、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实现分享群组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二维码邀请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，二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维码实现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采用APP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自带扫描（手机，平板操作）可以识别完成加入，邀请体验需要顺畅。</w:t>
            </w:r>
          </w:p>
          <w:p w14:paraId="66B4A492" w14:textId="77777777" w:rsidR="007F650F" w:rsidRPr="0019431C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群组及成员数量：每群成员&lt;500；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总群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组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数量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&gt;100。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A6E6C" w14:textId="77777777" w:rsidR="007F650F" w:rsidRPr="0019431C" w:rsidRDefault="007F650F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7F650F" w:rsidRPr="00EC6BFD" w14:paraId="3E7C3DF9" w14:textId="77777777" w:rsidTr="00101A48">
        <w:trPr>
          <w:trHeight w:val="16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63BC81" w14:textId="77777777" w:rsidR="007F650F" w:rsidRPr="0019431C" w:rsidRDefault="007F650F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3735D" w14:textId="77777777" w:rsidR="007F650F" w:rsidRPr="00EC6BFD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群组管理（阶段一）：</w:t>
            </w:r>
          </w:p>
          <w:p w14:paraId="41AD7760" w14:textId="77777777" w:rsidR="007F650F" w:rsidRPr="00EC6BFD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1、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群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组创建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者默认为群组管理员，可以邀请新成员加入，可以查看群组成员及</w:t>
            </w:r>
            <w:ins w:id="9" w:author="Li Xu" w:date="2019-10-17T09:43:00Z">
              <w:r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应用层面</w:t>
              </w:r>
            </w:ins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删除群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组成员，并可以授权新的管理员及相应权限（如删除群组内设备成员）。</w:t>
            </w:r>
          </w:p>
          <w:p w14:paraId="36C96761" w14:textId="77777777" w:rsidR="007F650F" w:rsidRPr="00EC6BFD" w:rsidRDefault="007F650F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、所有成员可以查看群组成员列表，选择退出，邀请新成员加入。</w:t>
            </w:r>
          </w:p>
          <w:p w14:paraId="678FD558" w14:textId="77777777" w:rsidR="007F650F" w:rsidRPr="0019431C" w:rsidRDefault="007F650F" w:rsidP="00CA4362">
            <w:pPr>
              <w:spacing w:line="340" w:lineRule="exact"/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3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APK重装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后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，可以自动获取之前的配置文件，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群</w:t>
            </w: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组信息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消息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87A65" w14:textId="77777777" w:rsidR="007F650F" w:rsidRPr="0019431C" w:rsidRDefault="007F650F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  <w:proofErr w:type="gramEnd"/>
          </w:p>
        </w:tc>
      </w:tr>
      <w:tr w:rsidR="007F650F" w:rsidRPr="00EC6BFD" w14:paraId="6844C6BC" w14:textId="77777777" w:rsidTr="007F650F">
        <w:tblPrEx>
          <w:tblW w:w="9752" w:type="dxa"/>
          <w:tblInd w:w="704" w:type="dxa"/>
          <w:tblLayout w:type="fixed"/>
          <w:tblPrExChange w:id="10" w:author="Li Xu" w:date="2019-10-17T09:40:00Z">
            <w:tblPrEx>
              <w:tblW w:w="9752" w:type="dxa"/>
              <w:tblInd w:w="704" w:type="dxa"/>
              <w:tblLayout w:type="fixed"/>
            </w:tblPrEx>
          </w:tblPrExChange>
        </w:tblPrEx>
        <w:trPr>
          <w:trHeight w:val="771"/>
          <w:ins w:id="11" w:author="Li Xu" w:date="2019-10-17T09:38:00Z"/>
          <w:trPrChange w:id="12" w:author="Li Xu" w:date="2019-10-17T09:40:00Z">
            <w:trPr>
              <w:trHeight w:val="1650"/>
            </w:trPr>
          </w:trPrChange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" w:author="Li Xu" w:date="2019-10-17T09:40:00Z">
              <w:tcPr>
                <w:tcW w:w="709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F6245A9" w14:textId="77777777" w:rsidR="007F650F" w:rsidRPr="0019431C" w:rsidRDefault="007F650F" w:rsidP="0019431C">
            <w:pPr>
              <w:spacing w:line="340" w:lineRule="exact"/>
              <w:rPr>
                <w:ins w:id="14" w:author="Li Xu" w:date="2019-10-17T09:38:00Z"/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5" w:author="Li Xu" w:date="2019-10-17T09:40:00Z">
              <w:tcPr>
                <w:tcW w:w="80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14:paraId="381733D2" w14:textId="77777777" w:rsidR="007F650F" w:rsidRPr="00EC6BFD" w:rsidRDefault="007F650F" w:rsidP="007F650F">
            <w:pPr>
              <w:spacing w:line="340" w:lineRule="exact"/>
              <w:rPr>
                <w:ins w:id="16" w:author="Li Xu" w:date="2019-10-17T09:39:00Z"/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commentRangeStart w:id="17"/>
            <w:ins w:id="18" w:author="Li Xu" w:date="2019-10-17T09:39:00Z">
              <w:r w:rsidRPr="0019431C">
                <w:rPr>
                  <w:rFonts w:asciiTheme="minorEastAsia" w:eastAsiaTheme="minorEastAsia" w:hAnsiTheme="minorEastAsia" w:cs="宋体" w:hint="eastAsia"/>
                  <w:b/>
                  <w:bCs/>
                  <w:sz w:val="21"/>
                  <w:szCs w:val="21"/>
                  <w:lang w:eastAsia="zh-CN" w:bidi="ar-SA"/>
                </w:rPr>
                <w:t>群组管理（阶段</w:t>
              </w:r>
              <w:r>
                <w:rPr>
                  <w:rFonts w:asciiTheme="minorEastAsia" w:eastAsiaTheme="minorEastAsia" w:hAnsiTheme="minorEastAsia" w:cs="宋体" w:hint="eastAsia"/>
                  <w:b/>
                  <w:bCs/>
                  <w:sz w:val="21"/>
                  <w:szCs w:val="21"/>
                  <w:lang w:eastAsia="zh-CN" w:bidi="ar-SA"/>
                </w:rPr>
                <w:t>二</w:t>
              </w:r>
              <w:r w:rsidRPr="0019431C">
                <w:rPr>
                  <w:rFonts w:asciiTheme="minorEastAsia" w:eastAsiaTheme="minorEastAsia" w:hAnsiTheme="minorEastAsia" w:cs="宋体" w:hint="eastAsia"/>
                  <w:b/>
                  <w:bCs/>
                  <w:sz w:val="21"/>
                  <w:szCs w:val="21"/>
                  <w:lang w:eastAsia="zh-CN" w:bidi="ar-SA"/>
                </w:rPr>
                <w:t>）：</w:t>
              </w:r>
            </w:ins>
          </w:p>
          <w:p w14:paraId="6D2BC771" w14:textId="77777777" w:rsidR="007F650F" w:rsidRPr="004414D8" w:rsidRDefault="007F650F" w:rsidP="00060845">
            <w:pPr>
              <w:spacing w:line="340" w:lineRule="exact"/>
              <w:rPr>
                <w:ins w:id="19" w:author="Li Xu" w:date="2019-10-17T09:38:00Z"/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</w:pPr>
            <w:ins w:id="20" w:author="Li Xu" w:date="2019-10-17T09:39:00Z">
              <w:r w:rsidRPr="00EC6BFD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1、</w:t>
              </w:r>
            </w:ins>
            <w:ins w:id="21" w:author="Li Xu" w:date="2019-10-17T09:44:00Z">
              <w:r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完善thread安全性，实现底层的群组成员移除，</w:t>
              </w:r>
              <w:proofErr w:type="gramStart"/>
              <w:r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即</w:t>
              </w:r>
            </w:ins>
            <w:ins w:id="22" w:author="Li Xu" w:date="2019-10-17T09:39:00Z">
              <w:r w:rsidRPr="0019431C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群组</w:t>
              </w:r>
              <w:proofErr w:type="gramEnd"/>
              <w:r w:rsidRPr="0019431C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管理员可以</w:t>
              </w:r>
            </w:ins>
            <w:ins w:id="23" w:author="Li Xu" w:date="2019-10-17T09:44:00Z">
              <w:r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移除</w:t>
              </w:r>
            </w:ins>
            <w:ins w:id="24" w:author="Li Xu" w:date="2019-10-17T09:39:00Z">
              <w:r w:rsidRPr="0019431C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群</w:t>
              </w:r>
              <w:r w:rsidRPr="00EC6BFD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组成员</w:t>
              </w:r>
            </w:ins>
            <w:ins w:id="25" w:author="Li Xu" w:date="2019-10-17T09:44:00Z">
              <w:r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对thread</w:t>
              </w:r>
            </w:ins>
            <w:ins w:id="26" w:author="Li Xu" w:date="2019-10-17T09:45:00Z">
              <w:r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的解析能力</w:t>
              </w:r>
            </w:ins>
            <w:ins w:id="27" w:author="Li Xu" w:date="2019-10-17T09:39:00Z">
              <w:r w:rsidRPr="00EC6BFD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。</w:t>
              </w:r>
            </w:ins>
            <w:commentRangeEnd w:id="17"/>
            <w:ins w:id="28" w:author="Li Xu" w:date="2019-10-17T09:41:00Z">
              <w:r>
                <w:rPr>
                  <w:rStyle w:val="af3"/>
                </w:rPr>
                <w:commentReference w:id="17"/>
              </w:r>
            </w:ins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29" w:author="Li Xu" w:date="2019-10-17T09:40:00Z">
              <w:tcPr>
                <w:tcW w:w="9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14:paraId="438F372E" w14:textId="4AE7E6B8" w:rsidR="007F650F" w:rsidRPr="0019431C" w:rsidRDefault="004414D8" w:rsidP="0019431C">
            <w:pPr>
              <w:spacing w:line="340" w:lineRule="exact"/>
              <w:rPr>
                <w:ins w:id="30" w:author="Li Xu" w:date="2019-10-17T09:38:00Z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</w:pPr>
            <w:ins w:id="31" w:author="Li Xu" w:date="2019-10-17T09:49:00Z">
              <w:r>
                <w:rPr>
                  <w:rFonts w:asciiTheme="minorEastAsia" w:eastAsiaTheme="minorEastAsia" w:hAnsiTheme="minorEastAsia" w:cs="宋体" w:hint="eastAsia"/>
                  <w:color w:val="000000"/>
                  <w:sz w:val="21"/>
                  <w:szCs w:val="21"/>
                  <w:lang w:eastAsia="zh-CN" w:bidi="ar-SA"/>
                </w:rPr>
                <w:t>阶段二</w:t>
              </w:r>
            </w:ins>
          </w:p>
        </w:tc>
      </w:tr>
      <w:tr w:rsidR="0019431C" w:rsidRPr="00EC6BFD" w14:paraId="131CCB71" w14:textId="77777777" w:rsidTr="007F650F">
        <w:tblPrEx>
          <w:tblW w:w="9752" w:type="dxa"/>
          <w:tblInd w:w="704" w:type="dxa"/>
          <w:tblLayout w:type="fixed"/>
          <w:tblPrExChange w:id="32" w:author="Li Xu" w:date="2019-10-17T09:39:00Z">
            <w:tblPrEx>
              <w:tblW w:w="9752" w:type="dxa"/>
              <w:tblInd w:w="704" w:type="dxa"/>
              <w:tblLayout w:type="fixed"/>
            </w:tblPrEx>
          </w:tblPrExChange>
        </w:tblPrEx>
        <w:trPr>
          <w:trHeight w:val="286"/>
          <w:trPrChange w:id="33" w:author="Li Xu" w:date="2019-10-17T09:39:00Z">
            <w:trPr>
              <w:trHeight w:val="286"/>
            </w:trPr>
          </w:trPrChange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  <w:tcPrChange w:id="34" w:author="Li Xu" w:date="2019-10-17T09:39:00Z">
              <w:tcPr>
                <w:tcW w:w="709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31891122" w14:textId="77777777"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文件管理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5" w:author="Li Xu" w:date="2019-10-17T09:39:00Z"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72632256" w14:textId="77777777" w:rsidR="00060845" w:rsidRPr="00EC6BFD" w:rsidRDefault="0019431C" w:rsidP="00060845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内容管理（阶段一）：</w:t>
            </w:r>
          </w:p>
          <w:p w14:paraId="6029270A" w14:textId="77777777" w:rsidR="00060845" w:rsidRPr="00EC6BFD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lastRenderedPageBreak/>
              <w:t>1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、分享</w:t>
            </w: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：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可以在APP内加视频/照片/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文本进行分享。</w:t>
            </w:r>
          </w:p>
          <w:p w14:paraId="25CB96C2" w14:textId="77777777" w:rsidR="00060845" w:rsidRPr="00EC6BFD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、备</w:t>
            </w: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份：</w:t>
            </w:r>
            <w:proofErr w:type="gramStart"/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长按视频</w:t>
            </w:r>
            <w:proofErr w:type="gramEnd"/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/图片可以将APP群组内视频/照片/另存到设备本地，默认按照在</w:t>
            </w:r>
            <w:proofErr w:type="gramStart"/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源数</w:t>
            </w:r>
            <w:proofErr w:type="gramEnd"/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据处及备份数据保存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14:paraId="0E634814" w14:textId="77777777" w:rsidR="0019431C" w:rsidRPr="0019431C" w:rsidRDefault="00060845" w:rsidP="00060845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3、</w:t>
            </w:r>
            <w:commentRangeStart w:id="36"/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删除：群组中分享内容管理员 、发布者可以最终删除清理</w:t>
            </w:r>
            <w:ins w:id="37" w:author="Li Xu" w:date="2019-10-17T09:45:00Z">
              <w:r w:rsidR="007F650F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本地数据及备份</w:t>
              </w:r>
            </w:ins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  <w:commentRangeEnd w:id="36"/>
            <w:r w:rsidR="007F650F">
              <w:rPr>
                <w:rStyle w:val="af3"/>
              </w:rPr>
              <w:commentReference w:id="36"/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  <w:tcPrChange w:id="38" w:author="Li Xu" w:date="2019-10-17T09:39:00Z">
              <w:tcPr>
                <w:tcW w:w="9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</w:tcPrChange>
          </w:tcPr>
          <w:p w14:paraId="11D0D234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lastRenderedPageBreak/>
              <w:t>阶段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  <w:proofErr w:type="gramEnd"/>
          </w:p>
        </w:tc>
      </w:tr>
      <w:tr w:rsidR="0019431C" w:rsidRPr="00EC6BFD" w14:paraId="2397BFC3" w14:textId="77777777" w:rsidTr="0019431C">
        <w:trPr>
          <w:trHeight w:val="198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56A84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43A33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内容管理（二期）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：</w:t>
            </w:r>
          </w:p>
          <w:p w14:paraId="46F96DC0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华为手机图库/照相等工具中照片/视频文件通过分享可以发到APP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群组中。</w:t>
            </w:r>
          </w:p>
          <w:p w14:paraId="69F43391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与华为手机备份对接，可以实现将华为ID下图库（照片、视频），联系人，日历（日程）、备忘录，WLAN设置（WALN名称，密码），通话记录，信息（短信、彩信）天气（关注的城市），时钟（闹钟设置、关注的城市）、相机（设置），情景智能（如高铁、航班卡片信息），音频，输入法（词库，设置）、浏览器（书签）、系统设置（如显示，声音设置），手机管家（如权限管理）、桌面布局，应用程序（不包含应用数据）；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B3331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14:paraId="35909F03" w14:textId="77777777" w:rsidTr="0019431C">
        <w:trPr>
          <w:trHeight w:val="99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450F8" w14:textId="77777777"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网络管理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2E541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家庭内Cafe节点策略</w:t>
            </w:r>
            <w:ins w:id="39" w:author="Li Xu" w:date="2019-10-17T09:48:00Z">
              <w:r w:rsidR="00550061">
                <w:rPr>
                  <w:rFonts w:asciiTheme="minorEastAsia" w:eastAsiaTheme="minorEastAsia" w:hAnsiTheme="minorEastAsia" w:cs="宋体" w:hint="eastAsia"/>
                  <w:b/>
                  <w:bCs/>
                  <w:sz w:val="21"/>
                  <w:szCs w:val="21"/>
                  <w:lang w:eastAsia="zh-CN" w:bidi="ar-SA"/>
                </w:rPr>
                <w:t>（一期）</w:t>
              </w:r>
            </w:ins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：</w:t>
            </w:r>
          </w:p>
          <w:p w14:paraId="28E1BA11" w14:textId="77777777" w:rsidR="00550061" w:rsidRDefault="0019431C" w:rsidP="0019431C">
            <w:pPr>
              <w:spacing w:line="340" w:lineRule="exact"/>
              <w:rPr>
                <w:ins w:id="40" w:author="Li Xu" w:date="2019-10-17T09:48:00Z"/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不需要用户界面进行配置，软件后台</w:t>
            </w:r>
            <w:ins w:id="41" w:author="Li Xu" w:date="2019-10-17T09:48:00Z">
              <w:r w:rsidR="00550061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根据配置选择</w:t>
              </w:r>
              <w:r w:rsidR="00550061">
                <w:rPr>
                  <w:rFonts w:asciiTheme="minorEastAsia" w:eastAsiaTheme="minorEastAsia" w:hAnsiTheme="minorEastAsia" w:cs="宋体"/>
                  <w:sz w:val="21"/>
                  <w:szCs w:val="21"/>
                  <w:lang w:eastAsia="zh-CN" w:bidi="ar-SA"/>
                </w:rPr>
                <w:t>Café</w:t>
              </w:r>
              <w:r w:rsidR="00550061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节点。</w:t>
              </w:r>
            </w:ins>
          </w:p>
          <w:p w14:paraId="76ABF4A4" w14:textId="77777777" w:rsidR="0019431C" w:rsidRPr="0019431C" w:rsidRDefault="0019431C" w:rsidP="00550061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del w:id="42" w:author="Li Xu" w:date="2019-10-17T09:49:00Z">
              <w:r w:rsidRPr="0019431C" w:rsidDel="00550061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delText>自动在1+8+N上获取能力后自动选举，策略建议先以固定、长期在线为主；如Gateway后加入1T以上大容量存量为优先cafe节点策略，默认家庭内先按照1个Cafe节点</w:delText>
              </w:r>
              <w:r w:rsidRPr="00EC6BFD" w:rsidDel="00550061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delText>。</w:delText>
              </w:r>
            </w:del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D528F2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  <w:proofErr w:type="gramEnd"/>
          </w:p>
        </w:tc>
      </w:tr>
      <w:tr w:rsidR="00550061" w:rsidRPr="00EC6BFD" w14:paraId="64399F19" w14:textId="77777777" w:rsidTr="0019431C">
        <w:trPr>
          <w:trHeight w:val="990"/>
          <w:ins w:id="43" w:author="Li Xu" w:date="2019-10-17T09:49:00Z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0830FA6E" w14:textId="77777777" w:rsidR="00550061" w:rsidRPr="0019431C" w:rsidRDefault="00550061" w:rsidP="0019431C">
            <w:pPr>
              <w:spacing w:line="340" w:lineRule="exact"/>
              <w:jc w:val="center"/>
              <w:rPr>
                <w:ins w:id="44" w:author="Li Xu" w:date="2019-10-17T09:49:00Z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03F43F" w14:textId="77777777" w:rsidR="00550061" w:rsidRPr="00AC2B9B" w:rsidRDefault="00550061" w:rsidP="00550061">
            <w:pPr>
              <w:spacing w:line="340" w:lineRule="exact"/>
              <w:rPr>
                <w:ins w:id="45" w:author="Li Xu" w:date="2019-10-17T09:49:00Z"/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</w:pPr>
            <w:commentRangeStart w:id="46"/>
            <w:ins w:id="47" w:author="Li Xu" w:date="2019-10-17T09:49:00Z">
              <w:r w:rsidRPr="0019431C">
                <w:rPr>
                  <w:rFonts w:asciiTheme="minorEastAsia" w:eastAsiaTheme="minorEastAsia" w:hAnsiTheme="minorEastAsia" w:cs="宋体" w:hint="eastAsia"/>
                  <w:b/>
                  <w:bCs/>
                  <w:sz w:val="21"/>
                  <w:szCs w:val="21"/>
                  <w:lang w:eastAsia="zh-CN" w:bidi="ar-SA"/>
                </w:rPr>
                <w:t>家庭内Cafe节点策略</w:t>
              </w:r>
              <w:r>
                <w:rPr>
                  <w:rFonts w:asciiTheme="minorEastAsia" w:eastAsiaTheme="minorEastAsia" w:hAnsiTheme="minorEastAsia" w:cs="宋体" w:hint="eastAsia"/>
                  <w:b/>
                  <w:bCs/>
                  <w:sz w:val="21"/>
                  <w:szCs w:val="21"/>
                  <w:lang w:eastAsia="zh-CN" w:bidi="ar-SA"/>
                </w:rPr>
                <w:t>（二期）</w:t>
              </w:r>
              <w:r w:rsidRPr="0019431C">
                <w:rPr>
                  <w:rFonts w:asciiTheme="minorEastAsia" w:eastAsiaTheme="minorEastAsia" w:hAnsiTheme="minorEastAsia" w:cs="宋体" w:hint="eastAsia"/>
                  <w:b/>
                  <w:bCs/>
                  <w:sz w:val="21"/>
                  <w:szCs w:val="21"/>
                  <w:lang w:eastAsia="zh-CN" w:bidi="ar-SA"/>
                </w:rPr>
                <w:t>：</w:t>
              </w:r>
            </w:ins>
            <w:commentRangeEnd w:id="46"/>
            <w:ins w:id="48" w:author="Li Xu" w:date="2019-10-17T09:50:00Z">
              <w:r w:rsidR="004414D8">
                <w:rPr>
                  <w:rStyle w:val="af3"/>
                </w:rPr>
                <w:commentReference w:id="46"/>
              </w:r>
            </w:ins>
          </w:p>
          <w:p w14:paraId="64BE0E1E" w14:textId="77777777" w:rsidR="00550061" w:rsidRPr="0019431C" w:rsidRDefault="00550061" w:rsidP="00550061">
            <w:pPr>
              <w:spacing w:line="340" w:lineRule="exact"/>
              <w:rPr>
                <w:ins w:id="50" w:author="Li Xu" w:date="2019-10-17T09:49:00Z"/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</w:pPr>
            <w:ins w:id="51" w:author="Li Xu" w:date="2019-10-17T09:49:00Z">
              <w:r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1、</w:t>
              </w:r>
              <w:r w:rsidRPr="0019431C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自动在1+8+N上获取能力后自动选举，策略建议先以固定、长期在线为主；如Gateway后加入1T以上大容量存量为优先cafe节点策略，默认家庭内先按照1个Cafe节点</w:t>
              </w:r>
              <w:r w:rsidRPr="00EC6BFD">
                <w:rPr>
                  <w:rFonts w:asciiTheme="minorEastAsia" w:eastAsiaTheme="minorEastAsia" w:hAnsiTheme="minorEastAsia" w:cs="宋体" w:hint="eastAsia"/>
                  <w:sz w:val="21"/>
                  <w:szCs w:val="21"/>
                  <w:lang w:eastAsia="zh-CN" w:bidi="ar-SA"/>
                </w:rPr>
                <w:t>。</w:t>
              </w:r>
            </w:ins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30910D" w14:textId="77777777" w:rsidR="00550061" w:rsidRPr="0019431C" w:rsidRDefault="00550061" w:rsidP="0019431C">
            <w:pPr>
              <w:spacing w:line="340" w:lineRule="exact"/>
              <w:rPr>
                <w:ins w:id="52" w:author="Li Xu" w:date="2019-10-17T09:49:00Z"/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</w:pPr>
            <w:ins w:id="53" w:author="Li Xu" w:date="2019-10-17T09:49:00Z">
              <w:r w:rsidRPr="0019431C">
                <w:rPr>
                  <w:rFonts w:asciiTheme="minorEastAsia" w:eastAsiaTheme="minorEastAsia" w:hAnsiTheme="minorEastAsia" w:cs="宋体" w:hint="eastAsia"/>
                  <w:color w:val="000000"/>
                  <w:sz w:val="21"/>
                  <w:szCs w:val="21"/>
                  <w:lang w:eastAsia="zh-CN" w:bidi="ar-SA"/>
                </w:rPr>
                <w:t>阶段</w:t>
              </w:r>
              <w:r>
                <w:rPr>
                  <w:rFonts w:asciiTheme="minorEastAsia" w:eastAsiaTheme="minorEastAsia" w:hAnsiTheme="minorEastAsia" w:cs="宋体" w:hint="eastAsia"/>
                  <w:color w:val="000000"/>
                  <w:sz w:val="21"/>
                  <w:szCs w:val="21"/>
                  <w:lang w:eastAsia="zh-CN" w:bidi="ar-SA"/>
                </w:rPr>
                <w:t>二</w:t>
              </w:r>
            </w:ins>
          </w:p>
        </w:tc>
      </w:tr>
      <w:tr w:rsidR="0019431C" w:rsidRPr="00EC6BFD" w14:paraId="0CD800B2" w14:textId="77777777" w:rsidTr="0019431C">
        <w:trPr>
          <w:trHeight w:val="264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97A32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18A29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备份要求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：在一个Cafe节点时，默认可以实现如果发送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端内容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用户不手动删除，与Cafe节点形成双备份；在后台管理员可以设置备份数，如2备份，3备份等等。设置为3备份数时，软件系统设计具备对应备份数能力，多余的部分去重冗余，软件默认按照3备份能力实现</w:t>
            </w:r>
            <w:r w:rsidR="003670EF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14:paraId="184E1100" w14:textId="77777777" w:rsidR="003670EF" w:rsidRPr="00EC6BFD" w:rsidRDefault="0019431C" w:rsidP="003670EF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、若Gateway后硬盘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类似群</w:t>
            </w:r>
            <w:proofErr w:type="gramEnd"/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晖双盘能力时，则系统设置为2备份时，具备存储内容可以按照双盘+原内容形成3</w:t>
            </w:r>
            <w:r w:rsidR="003670EF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备份能力。</w:t>
            </w:r>
          </w:p>
          <w:p w14:paraId="05EEF922" w14:textId="77777777" w:rsidR="003670EF" w:rsidRPr="00EC6BFD" w:rsidRDefault="0019431C" w:rsidP="003670EF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2、若Gateway后为单盘+家庭内另一个节点形成两个Cafe节点时，系统设置为3备份时，具备存储内容可以按照每个Cafe节点一份+原内容形成3备份能力</w:t>
            </w:r>
            <w:r w:rsidR="003670EF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14:paraId="3BD82F72" w14:textId="77777777" w:rsidR="0019431C" w:rsidRPr="0019431C" w:rsidRDefault="0019431C" w:rsidP="003670EF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3</w:t>
            </w:r>
            <w:r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临时存储与备份存储要区分不同目录进行保存</w:t>
            </w:r>
            <w:r w:rsidR="003670EF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0F4B0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  <w:proofErr w:type="gramEnd"/>
          </w:p>
        </w:tc>
      </w:tr>
      <w:tr w:rsidR="0019431C" w:rsidRPr="00EC6BFD" w14:paraId="65334E0C" w14:textId="77777777" w:rsidTr="0019431C">
        <w:trPr>
          <w:trHeight w:val="16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9F70C6" w14:textId="77777777"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运维体验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63A0A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体验要求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：</w:t>
            </w:r>
          </w:p>
          <w:p w14:paraId="49DD70DE" w14:textId="77777777"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实现二</w:t>
            </w:r>
            <w:proofErr w:type="gramStart"/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维码邀请</w:t>
            </w:r>
            <w:proofErr w:type="gramEnd"/>
            <w:r w:rsidR="0019431C"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为主，界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面跳转要求在2秒以内完成刷新，1GB-10GB视频文件，视频首界面1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秒完成即可开始查看。</w:t>
            </w:r>
          </w:p>
          <w:p w14:paraId="4F3FC951" w14:textId="77777777"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安装：安装过程中参考当前通用APP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做法，直接获取相应权限，如相机权限，存储权限等，确保使用流畅。</w:t>
            </w:r>
          </w:p>
          <w:p w14:paraId="5D1B0C01" w14:textId="77777777" w:rsidR="0019431C" w:rsidRPr="0019431C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一期演示：演示版本APP使用华为Share进行分享用户安装；一期先实现在手机及安卓平板实现客户端；APP安装过程中不需要输入邀请码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86B8F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  <w:proofErr w:type="gramEnd"/>
          </w:p>
        </w:tc>
      </w:tr>
      <w:tr w:rsidR="0019431C" w:rsidRPr="00EC6BFD" w14:paraId="682D2A56" w14:textId="77777777" w:rsidTr="0019431C">
        <w:trPr>
          <w:trHeight w:val="231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46215C" w14:textId="77777777"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性能要求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AC20E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性能要求（阶段一）：</w:t>
            </w:r>
          </w:p>
          <w:p w14:paraId="657361D5" w14:textId="77777777"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发挥P2P性能最大化，可以从多个Cafe节点及备份点获取内容传输，实现物理性能最大化，Demo阶段1GB-10GB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视频实现随传随播。</w:t>
            </w:r>
          </w:p>
          <w:p w14:paraId="167D24EA" w14:textId="77777777"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（典型200M宽带及以上，家用WIFI环境）边上</w:t>
            </w:r>
            <w:proofErr w:type="gramStart"/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传边下载</w:t>
            </w:r>
            <w:proofErr w:type="gramEnd"/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并播放：视频文件（1GB-10GB），点击上传后，可以在另外一台设备中1秒内手动刷新看到并下载，点击下载后1秒内可开始播放，可以暂停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14:paraId="59FDD423" w14:textId="77777777"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3、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图片实现多个Cafe节点传输获取数据，Demo实现5MB数据，3秒可以查看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14:paraId="79C02637" w14:textId="77777777" w:rsidR="0019431C" w:rsidRPr="0019431C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本机端有Cash机制，分享的视频/照片/文本，点击查看后，本地Cash缓存，下次无须重新下载（查看体验感知好）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71493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  <w:proofErr w:type="gramEnd"/>
          </w:p>
        </w:tc>
      </w:tr>
      <w:tr w:rsidR="0019431C" w:rsidRPr="00EC6BFD" w14:paraId="77168AAA" w14:textId="77777777" w:rsidTr="0019431C">
        <w:trPr>
          <w:trHeight w:val="165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BE0467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BB11E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性能要求（阶段二）：</w:t>
            </w:r>
          </w:p>
          <w:p w14:paraId="1E86B39A" w14:textId="77777777"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进行性能提升，并提供性能配套测试工具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14:paraId="30A4DD68" w14:textId="77777777"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2、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针对分享视频实现拖拽到任意点播放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14:paraId="3FCEBD0B" w14:textId="77777777" w:rsidR="0019431C" w:rsidRPr="00EC6BFD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3、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针对分享播放过程中可以以1.5倍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2倍速播放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  <w:p w14:paraId="793715CD" w14:textId="77777777" w:rsidR="0019431C" w:rsidRPr="0019431C" w:rsidRDefault="002666E5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、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备份性能优化：需要发挥P2P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及文件传输的最大化性能（补充</w:t>
            </w:r>
            <w:r w:rsidR="0019431C" w:rsidRPr="00EC6BFD"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  <w:t>明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确</w:t>
            </w:r>
            <w:r w:rsidR="0019431C"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）</w:t>
            </w:r>
            <w:r w:rsidR="0019431C" w:rsidRPr="00EC6BFD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C4C43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14:paraId="508811B1" w14:textId="77777777" w:rsidTr="0019431C">
        <w:trPr>
          <w:trHeight w:val="3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2A447" w14:textId="77777777"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专利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50FD5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专利要求：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3篇专利，华为内部评审通过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D48A0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14:paraId="3A4D5D5C" w14:textId="77777777" w:rsidTr="0019431C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B9EE7" w14:textId="77777777" w:rsidR="0019431C" w:rsidRPr="0019431C" w:rsidRDefault="0019431C" w:rsidP="0019431C">
            <w:pPr>
              <w:spacing w:line="340" w:lineRule="exact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开源能力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BB11A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开源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：实现开源所需SDK、接口及文档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5FA3B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</w:t>
            </w:r>
            <w:proofErr w:type="gramStart"/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一</w:t>
            </w:r>
            <w:proofErr w:type="gramEnd"/>
          </w:p>
        </w:tc>
      </w:tr>
      <w:tr w:rsidR="0019431C" w:rsidRPr="00EC6BFD" w14:paraId="6B43F422" w14:textId="77777777" w:rsidTr="0019431C">
        <w:trPr>
          <w:trHeight w:val="33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3678A" w14:textId="77777777" w:rsidR="0019431C" w:rsidRPr="0019431C" w:rsidRDefault="0019431C" w:rsidP="0019431C">
            <w:pP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80029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APK安装包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：需要适当进行压缩，减少冗余部分，大小合理（能否实现50-80MB范围内），易于分享、传播及使用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AF55D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阶段二</w:t>
            </w:r>
          </w:p>
        </w:tc>
      </w:tr>
      <w:tr w:rsidR="0019431C" w:rsidRPr="00EC6BFD" w14:paraId="23B4D0E2" w14:textId="77777777" w:rsidTr="0019431C">
        <w:trPr>
          <w:trHeight w:val="132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9A63A" w14:textId="77777777" w:rsidR="0019431C" w:rsidRPr="0019431C" w:rsidRDefault="0019431C" w:rsidP="0019431C">
            <w:pP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ACBE0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b/>
                <w:bCs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开源运营：</w:t>
            </w:r>
          </w:p>
          <w:p w14:paraId="781C0AD1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1、具备活跃的开源及运维能力（目标2K+开源用户），包括用户统计、节点统计、性能分析等运维能力。</w:t>
            </w:r>
          </w:p>
          <w:p w14:paraId="66D7E7D6" w14:textId="77777777" w:rsidR="0019431C" w:rsidRPr="00EC6BFD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2、完成开源网站GitHub上传开源</w:t>
            </w:r>
          </w:p>
          <w:p w14:paraId="03E5FCF3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3、实现开源版本维护，Bug修改等工作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5A196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阶段三</w:t>
            </w:r>
          </w:p>
        </w:tc>
      </w:tr>
      <w:tr w:rsidR="0019431C" w:rsidRPr="00EC6BFD" w14:paraId="2C875BE1" w14:textId="77777777" w:rsidTr="0019431C">
        <w:trPr>
          <w:trHeight w:val="60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E3C53" w14:textId="77777777" w:rsidR="0019431C" w:rsidRPr="0019431C" w:rsidRDefault="0019431C" w:rsidP="0019431C">
            <w:pPr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D2E45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b/>
                <w:bCs/>
                <w:sz w:val="21"/>
                <w:szCs w:val="21"/>
                <w:lang w:eastAsia="zh-CN" w:bidi="ar-SA"/>
              </w:rPr>
              <w:t>生态：</w:t>
            </w:r>
            <w:r w:rsidRPr="0019431C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 w:bidi="ar-SA"/>
              </w:rPr>
              <w:t>推动国内生态伙伴10家+参与应用开发，推动完善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84D90B" w14:textId="77777777" w:rsidR="0019431C" w:rsidRPr="0019431C" w:rsidRDefault="0019431C" w:rsidP="0019431C">
            <w:pPr>
              <w:spacing w:line="340" w:lineRule="exact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19431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阶段三</w:t>
            </w:r>
          </w:p>
        </w:tc>
      </w:tr>
    </w:tbl>
    <w:p w14:paraId="5FDC9B41" w14:textId="77777777" w:rsidR="0019431C" w:rsidRPr="0019431C" w:rsidRDefault="0019431C" w:rsidP="006B7CBE">
      <w:pPr>
        <w:pStyle w:val="af1"/>
        <w:jc w:val="both"/>
        <w:rPr>
          <w:rFonts w:ascii="宋体" w:hAnsi="宋体"/>
          <w:snapToGrid w:val="0"/>
          <w:kern w:val="2"/>
          <w:sz w:val="21"/>
          <w:szCs w:val="21"/>
        </w:rPr>
      </w:pPr>
    </w:p>
    <w:p w14:paraId="2D3D089F" w14:textId="77777777" w:rsidR="00932395" w:rsidRPr="008F1DA3" w:rsidRDefault="00932395" w:rsidP="006B7CBE">
      <w:pPr>
        <w:pStyle w:val="af1"/>
        <w:jc w:val="both"/>
        <w:rPr>
          <w:rFonts w:ascii="宋体" w:hAnsi="宋体"/>
          <w:snapToGrid w:val="0"/>
          <w:kern w:val="2"/>
          <w:sz w:val="21"/>
          <w:szCs w:val="21"/>
        </w:rPr>
      </w:pPr>
    </w:p>
    <w:p w14:paraId="198086D8" w14:textId="77777777" w:rsidR="00A429C0" w:rsidRPr="006B7CBE" w:rsidRDefault="00A429C0" w:rsidP="00393535">
      <w:pPr>
        <w:ind w:left="785"/>
        <w:rPr>
          <w:sz w:val="21"/>
          <w:szCs w:val="21"/>
          <w:lang w:eastAsia="zh-CN"/>
        </w:rPr>
      </w:pPr>
    </w:p>
    <w:p w14:paraId="72C1C017" w14:textId="77777777" w:rsidR="00D37EBE" w:rsidRDefault="00891805" w:rsidP="00891805">
      <w:pPr>
        <w:pStyle w:val="afa"/>
        <w:spacing w:before="0" w:line="240" w:lineRule="auto"/>
        <w:jc w:val="left"/>
        <w:rPr>
          <w:sz w:val="22"/>
          <w:lang w:eastAsia="zh-CN"/>
        </w:rPr>
      </w:pPr>
      <w:bookmarkStart w:id="54" w:name="_Toc21767388"/>
      <w:r>
        <w:rPr>
          <w:rFonts w:hint="eastAsia"/>
          <w:sz w:val="22"/>
          <w:lang w:eastAsia="zh-CN"/>
        </w:rPr>
        <w:t xml:space="preserve">1.3 </w:t>
      </w:r>
      <w:r w:rsidR="00732069">
        <w:rPr>
          <w:rFonts w:hint="eastAsia"/>
          <w:sz w:val="22"/>
          <w:lang w:eastAsia="zh-CN"/>
        </w:rPr>
        <w:t>交付成果</w:t>
      </w:r>
      <w:bookmarkEnd w:id="54"/>
      <w:r w:rsidR="004D409E" w:rsidRPr="009A3121">
        <w:rPr>
          <w:rFonts w:hint="eastAsia"/>
          <w:sz w:val="22"/>
          <w:lang w:eastAsia="zh-CN"/>
        </w:rPr>
        <w:t xml:space="preserve"> </w:t>
      </w:r>
    </w:p>
    <w:p w14:paraId="0DF33855" w14:textId="77777777" w:rsidR="00D37EBE" w:rsidRPr="00453507" w:rsidRDefault="00732069">
      <w:pPr>
        <w:numPr>
          <w:ilvl w:val="0"/>
          <w:numId w:val="27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软件交付</w:t>
      </w:r>
      <w:r w:rsidR="00465720" w:rsidRPr="00453507">
        <w:rPr>
          <w:rFonts w:hint="eastAsia"/>
          <w:sz w:val="21"/>
          <w:szCs w:val="21"/>
          <w:lang w:eastAsia="zh-CN"/>
        </w:rPr>
        <w:t xml:space="preserve"> </w:t>
      </w:r>
    </w:p>
    <w:p w14:paraId="46C4BFAA" w14:textId="77777777" w:rsidR="008D29B3" w:rsidRPr="00892068" w:rsidRDefault="00094F3B" w:rsidP="00B171F4">
      <w:pPr>
        <w:pStyle w:val="af1"/>
        <w:numPr>
          <w:ilvl w:val="0"/>
          <w:numId w:val="40"/>
        </w:numPr>
        <w:ind w:left="785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 w:hint="eastAsia"/>
          <w:kern w:val="2"/>
          <w:sz w:val="21"/>
          <w:szCs w:val="21"/>
        </w:rPr>
        <w:t>提</w:t>
      </w:r>
      <w:r>
        <w:rPr>
          <w:rFonts w:ascii="宋体" w:hAnsi="宋体"/>
          <w:kern w:val="2"/>
          <w:sz w:val="21"/>
          <w:szCs w:val="21"/>
        </w:rPr>
        <w:t>供满足各阶段</w:t>
      </w:r>
      <w:r>
        <w:rPr>
          <w:rFonts w:ascii="宋体" w:hAnsi="宋体" w:hint="eastAsia"/>
          <w:kern w:val="2"/>
          <w:sz w:val="21"/>
          <w:szCs w:val="21"/>
        </w:rPr>
        <w:t>场景</w:t>
      </w:r>
      <w:r>
        <w:rPr>
          <w:rFonts w:ascii="宋体" w:hAnsi="宋体"/>
          <w:kern w:val="2"/>
          <w:sz w:val="21"/>
          <w:szCs w:val="21"/>
        </w:rPr>
        <w:t>定义</w:t>
      </w:r>
      <w:r>
        <w:rPr>
          <w:rFonts w:ascii="宋体" w:hAnsi="宋体" w:hint="eastAsia"/>
          <w:kern w:val="2"/>
          <w:sz w:val="21"/>
          <w:szCs w:val="21"/>
        </w:rPr>
        <w:t>的软件</w:t>
      </w:r>
      <w:r>
        <w:rPr>
          <w:rFonts w:ascii="宋体" w:hAnsi="宋体"/>
          <w:kern w:val="2"/>
          <w:sz w:val="21"/>
          <w:szCs w:val="21"/>
        </w:rPr>
        <w:t>功能</w:t>
      </w:r>
      <w:r>
        <w:rPr>
          <w:rFonts w:ascii="宋体" w:hAnsi="宋体" w:hint="eastAsia"/>
          <w:kern w:val="2"/>
          <w:sz w:val="21"/>
          <w:szCs w:val="21"/>
        </w:rPr>
        <w:t>：</w:t>
      </w:r>
      <w:proofErr w:type="spellStart"/>
      <w:r w:rsidR="008D29B3" w:rsidRPr="008D29B3">
        <w:rPr>
          <w:rFonts w:ascii="宋体" w:hAnsi="宋体"/>
          <w:kern w:val="2"/>
          <w:sz w:val="21"/>
          <w:szCs w:val="21"/>
        </w:rPr>
        <w:t>Share</w:t>
      </w:r>
      <w:r w:rsidR="003670EF">
        <w:rPr>
          <w:rFonts w:ascii="宋体" w:hAnsi="宋体" w:hint="eastAsia"/>
          <w:kern w:val="2"/>
          <w:sz w:val="21"/>
          <w:szCs w:val="21"/>
        </w:rPr>
        <w:t>I</w:t>
      </w:r>
      <w:r w:rsidR="008D29B3" w:rsidRPr="008D29B3">
        <w:rPr>
          <w:rFonts w:ascii="宋体" w:hAnsi="宋体"/>
          <w:kern w:val="2"/>
          <w:sz w:val="21"/>
          <w:szCs w:val="21"/>
        </w:rPr>
        <w:t>t</w:t>
      </w:r>
      <w:proofErr w:type="spellEnd"/>
      <w:r w:rsidR="008D29B3" w:rsidRPr="008D29B3">
        <w:rPr>
          <w:rFonts w:ascii="宋体" w:hAnsi="宋体" w:hint="eastAsia"/>
          <w:kern w:val="2"/>
          <w:sz w:val="21"/>
          <w:szCs w:val="21"/>
        </w:rPr>
        <w:t>应用</w:t>
      </w:r>
      <w:r w:rsidR="003670EF">
        <w:rPr>
          <w:rFonts w:ascii="宋体" w:hAnsi="宋体" w:hint="eastAsia"/>
          <w:kern w:val="2"/>
          <w:sz w:val="21"/>
          <w:szCs w:val="21"/>
        </w:rPr>
        <w:t>软件</w:t>
      </w:r>
      <w:r w:rsidR="003670EF">
        <w:rPr>
          <w:rFonts w:ascii="宋体" w:hAnsi="宋体"/>
          <w:kern w:val="2"/>
          <w:sz w:val="21"/>
          <w:szCs w:val="21"/>
        </w:rPr>
        <w:t>包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、</w:t>
      </w:r>
      <w:r w:rsidR="008D29B3" w:rsidRPr="008D29B3">
        <w:rPr>
          <w:rFonts w:ascii="宋体" w:hAnsi="宋体"/>
          <w:kern w:val="2"/>
          <w:sz w:val="21"/>
          <w:szCs w:val="21"/>
        </w:rPr>
        <w:t>SDK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服务</w:t>
      </w:r>
      <w:r w:rsidR="008D29B3" w:rsidRPr="008D29B3">
        <w:rPr>
          <w:rFonts w:ascii="宋体" w:hAnsi="宋体"/>
          <w:kern w:val="2"/>
          <w:sz w:val="21"/>
          <w:szCs w:val="21"/>
        </w:rPr>
        <w:t>注册、以及</w:t>
      </w:r>
      <w:proofErr w:type="spellStart"/>
      <w:r w:rsidR="003670EF">
        <w:rPr>
          <w:rFonts w:ascii="宋体" w:hAnsi="宋体" w:hint="eastAsia"/>
          <w:kern w:val="2"/>
          <w:sz w:val="21"/>
          <w:szCs w:val="21"/>
        </w:rPr>
        <w:t>Syncthing</w:t>
      </w:r>
      <w:proofErr w:type="spellEnd"/>
      <w:r w:rsidR="008D29B3" w:rsidRPr="008D29B3">
        <w:rPr>
          <w:rFonts w:ascii="宋体" w:hAnsi="宋体"/>
          <w:kern w:val="2"/>
          <w:sz w:val="21"/>
          <w:szCs w:val="21"/>
        </w:rPr>
        <w:t>等功能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集</w:t>
      </w:r>
      <w:r w:rsidR="008D29B3" w:rsidRPr="008D29B3">
        <w:rPr>
          <w:rFonts w:ascii="宋体" w:hAnsi="宋体"/>
          <w:kern w:val="2"/>
          <w:sz w:val="21"/>
          <w:szCs w:val="21"/>
        </w:rPr>
        <w:t>成</w:t>
      </w:r>
      <w:r>
        <w:rPr>
          <w:rFonts w:ascii="宋体" w:hAnsi="宋体" w:hint="eastAsia"/>
          <w:kern w:val="2"/>
          <w:sz w:val="21"/>
          <w:szCs w:val="21"/>
        </w:rPr>
        <w:t>。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能够在</w:t>
      </w:r>
      <w:r>
        <w:rPr>
          <w:rFonts w:ascii="宋体" w:hAnsi="宋体" w:hint="eastAsia"/>
          <w:kern w:val="2"/>
          <w:sz w:val="21"/>
          <w:szCs w:val="21"/>
        </w:rPr>
        <w:t>华</w:t>
      </w:r>
      <w:r>
        <w:rPr>
          <w:rFonts w:ascii="宋体" w:hAnsi="宋体"/>
          <w:kern w:val="2"/>
          <w:sz w:val="21"/>
          <w:szCs w:val="21"/>
        </w:rPr>
        <w:t>为</w:t>
      </w:r>
      <w:r>
        <w:rPr>
          <w:rFonts w:ascii="宋体" w:hAnsi="宋体" w:hint="eastAsia"/>
          <w:kern w:val="2"/>
          <w:sz w:val="21"/>
          <w:szCs w:val="21"/>
        </w:rPr>
        <w:t>1+8+</w:t>
      </w:r>
      <w:r>
        <w:rPr>
          <w:rFonts w:ascii="宋体" w:hAnsi="宋体"/>
          <w:kern w:val="2"/>
          <w:sz w:val="21"/>
          <w:szCs w:val="21"/>
        </w:rPr>
        <w:t>N</w:t>
      </w:r>
      <w:r>
        <w:rPr>
          <w:rFonts w:ascii="宋体" w:hAnsi="宋体" w:hint="eastAsia"/>
          <w:kern w:val="2"/>
          <w:sz w:val="21"/>
          <w:szCs w:val="21"/>
        </w:rPr>
        <w:t>平台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上安装调用；实现多个节点、</w:t>
      </w:r>
      <w:r w:rsidR="008D29B3" w:rsidRPr="008D29B3">
        <w:rPr>
          <w:rFonts w:ascii="宋体" w:hAnsi="宋体"/>
          <w:kern w:val="2"/>
          <w:sz w:val="21"/>
          <w:szCs w:val="21"/>
        </w:rPr>
        <w:t>超级节点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等场景</w:t>
      </w:r>
      <w:r w:rsidR="008D29B3" w:rsidRPr="008D29B3">
        <w:rPr>
          <w:rFonts w:ascii="宋体" w:hAnsi="宋体"/>
          <w:kern w:val="2"/>
          <w:sz w:val="21"/>
          <w:szCs w:val="21"/>
        </w:rPr>
        <w:t>下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的并</w:t>
      </w:r>
      <w:r w:rsidR="008D29B3" w:rsidRPr="008D29B3">
        <w:rPr>
          <w:rFonts w:ascii="宋体" w:hAnsi="宋体"/>
          <w:kern w:val="2"/>
          <w:sz w:val="21"/>
          <w:szCs w:val="21"/>
        </w:rPr>
        <w:t>发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访问及体验流畅，和传统中心化方案相</w:t>
      </w:r>
      <w:r w:rsidR="008D29B3" w:rsidRPr="008D29B3">
        <w:rPr>
          <w:rFonts w:ascii="宋体" w:hAnsi="宋体"/>
          <w:kern w:val="2"/>
          <w:sz w:val="21"/>
          <w:szCs w:val="21"/>
        </w:rPr>
        <w:t>比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有明显性能提升。</w:t>
      </w:r>
    </w:p>
    <w:p w14:paraId="04F9ABBC" w14:textId="77777777" w:rsidR="002F06ED" w:rsidRPr="00892068" w:rsidRDefault="003670EF" w:rsidP="00B171F4">
      <w:pPr>
        <w:pStyle w:val="af1"/>
        <w:numPr>
          <w:ilvl w:val="0"/>
          <w:numId w:val="40"/>
        </w:numPr>
        <w:ind w:left="785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 w:hint="eastAsia"/>
          <w:kern w:val="2"/>
          <w:sz w:val="21"/>
          <w:szCs w:val="21"/>
        </w:rPr>
        <w:t>软件</w:t>
      </w:r>
      <w:r>
        <w:rPr>
          <w:rFonts w:ascii="宋体" w:hAnsi="宋体"/>
          <w:kern w:val="2"/>
          <w:sz w:val="21"/>
          <w:szCs w:val="21"/>
        </w:rPr>
        <w:t>达到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开源代码</w:t>
      </w:r>
      <w:r>
        <w:rPr>
          <w:rFonts w:ascii="宋体" w:hAnsi="宋体" w:hint="eastAsia"/>
          <w:kern w:val="2"/>
          <w:sz w:val="21"/>
          <w:szCs w:val="21"/>
        </w:rPr>
        <w:t>标</w:t>
      </w:r>
      <w:r>
        <w:rPr>
          <w:rFonts w:ascii="宋体" w:hAnsi="宋体"/>
          <w:kern w:val="2"/>
          <w:sz w:val="21"/>
          <w:szCs w:val="21"/>
        </w:rPr>
        <w:t>准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，</w:t>
      </w:r>
      <w:r>
        <w:rPr>
          <w:rFonts w:ascii="宋体" w:hAnsi="宋体" w:hint="eastAsia"/>
          <w:kern w:val="2"/>
          <w:sz w:val="21"/>
          <w:szCs w:val="21"/>
        </w:rPr>
        <w:t>能够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放</w:t>
      </w:r>
      <w:r w:rsidR="008D29B3" w:rsidRPr="008D29B3">
        <w:rPr>
          <w:rFonts w:ascii="宋体" w:hAnsi="宋体"/>
          <w:kern w:val="2"/>
          <w:sz w:val="21"/>
          <w:szCs w:val="21"/>
        </w:rPr>
        <w:t>到GitH</w:t>
      </w:r>
      <w:r w:rsidR="008D29B3">
        <w:rPr>
          <w:rFonts w:ascii="宋体" w:hAnsi="宋体" w:hint="eastAsia"/>
          <w:kern w:val="2"/>
          <w:sz w:val="21"/>
          <w:szCs w:val="21"/>
        </w:rPr>
        <w:t>ub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上供</w:t>
      </w:r>
      <w:r w:rsidR="008D29B3" w:rsidRPr="008D29B3">
        <w:rPr>
          <w:rFonts w:ascii="宋体" w:hAnsi="宋体"/>
          <w:kern w:val="2"/>
          <w:sz w:val="21"/>
          <w:szCs w:val="21"/>
        </w:rPr>
        <w:t>APP</w:t>
      </w:r>
      <w:r w:rsidR="008D29B3" w:rsidRPr="008D29B3">
        <w:rPr>
          <w:rFonts w:ascii="宋体" w:hAnsi="宋体" w:hint="eastAsia"/>
          <w:kern w:val="2"/>
          <w:sz w:val="21"/>
          <w:szCs w:val="21"/>
        </w:rPr>
        <w:t>开发调用。</w:t>
      </w:r>
    </w:p>
    <w:p w14:paraId="793E1001" w14:textId="77777777" w:rsidR="00892068" w:rsidRPr="00892068" w:rsidRDefault="00892068" w:rsidP="00892068">
      <w:pPr>
        <w:pStyle w:val="af1"/>
        <w:numPr>
          <w:ilvl w:val="0"/>
          <w:numId w:val="40"/>
        </w:numPr>
        <w:ind w:left="785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/>
          <w:kern w:val="2"/>
          <w:sz w:val="21"/>
          <w:szCs w:val="21"/>
        </w:rPr>
        <w:t>性能</w:t>
      </w:r>
      <w:r>
        <w:rPr>
          <w:rFonts w:ascii="宋体" w:hAnsi="宋体" w:hint="eastAsia"/>
          <w:kern w:val="2"/>
          <w:sz w:val="21"/>
          <w:szCs w:val="21"/>
        </w:rPr>
        <w:t>测试</w:t>
      </w:r>
      <w:r>
        <w:rPr>
          <w:rFonts w:ascii="宋体" w:hAnsi="宋体"/>
          <w:kern w:val="2"/>
          <w:sz w:val="21"/>
          <w:szCs w:val="21"/>
        </w:rPr>
        <w:t>工具</w:t>
      </w:r>
    </w:p>
    <w:p w14:paraId="5CF8E5DB" w14:textId="77777777" w:rsidR="00892068" w:rsidRPr="00CF29BC" w:rsidRDefault="00892068" w:rsidP="00892068">
      <w:pPr>
        <w:pStyle w:val="af1"/>
        <w:numPr>
          <w:ilvl w:val="0"/>
          <w:numId w:val="40"/>
        </w:numPr>
        <w:ind w:left="785"/>
        <w:rPr>
          <w:rFonts w:ascii="宋体" w:hAnsi="宋体"/>
          <w:snapToGrid w:val="0"/>
          <w:kern w:val="2"/>
          <w:sz w:val="21"/>
          <w:szCs w:val="21"/>
        </w:rPr>
      </w:pPr>
      <w:r>
        <w:rPr>
          <w:rFonts w:ascii="宋体" w:hAnsi="宋体" w:hint="eastAsia"/>
          <w:kern w:val="2"/>
          <w:sz w:val="21"/>
          <w:szCs w:val="21"/>
        </w:rPr>
        <w:t>开源</w:t>
      </w:r>
      <w:r>
        <w:rPr>
          <w:rFonts w:ascii="宋体" w:hAnsi="宋体"/>
          <w:kern w:val="2"/>
          <w:sz w:val="21"/>
          <w:szCs w:val="21"/>
        </w:rPr>
        <w:t>运维功能</w:t>
      </w:r>
    </w:p>
    <w:p w14:paraId="5396E730" w14:textId="77777777" w:rsidR="008D29B3" w:rsidRPr="00A57851" w:rsidRDefault="008D29B3" w:rsidP="00A57851">
      <w:pPr>
        <w:rPr>
          <w:rFonts w:ascii="宋体" w:hAnsi="宋体"/>
          <w:snapToGrid w:val="0"/>
          <w:kern w:val="2"/>
          <w:sz w:val="21"/>
          <w:szCs w:val="21"/>
        </w:rPr>
      </w:pPr>
    </w:p>
    <w:p w14:paraId="5F2FF41A" w14:textId="77777777" w:rsidR="00D37EBE" w:rsidRPr="00453507" w:rsidRDefault="00CF29BC">
      <w:pPr>
        <w:numPr>
          <w:ilvl w:val="0"/>
          <w:numId w:val="27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各</w:t>
      </w:r>
      <w:r>
        <w:rPr>
          <w:sz w:val="21"/>
          <w:szCs w:val="21"/>
          <w:lang w:eastAsia="zh-CN"/>
        </w:rPr>
        <w:t>阶段</w:t>
      </w:r>
      <w:r>
        <w:rPr>
          <w:rFonts w:hint="eastAsia"/>
          <w:sz w:val="21"/>
          <w:szCs w:val="21"/>
          <w:lang w:eastAsia="zh-CN"/>
        </w:rPr>
        <w:t>应</w:t>
      </w:r>
      <w:r>
        <w:rPr>
          <w:sz w:val="21"/>
          <w:szCs w:val="21"/>
          <w:lang w:eastAsia="zh-CN"/>
        </w:rPr>
        <w:t>交付</w:t>
      </w:r>
      <w:r>
        <w:rPr>
          <w:rFonts w:hint="eastAsia"/>
          <w:sz w:val="21"/>
          <w:szCs w:val="21"/>
          <w:lang w:eastAsia="zh-CN"/>
        </w:rPr>
        <w:t>并完</w:t>
      </w:r>
      <w:r>
        <w:rPr>
          <w:sz w:val="21"/>
          <w:szCs w:val="21"/>
          <w:lang w:eastAsia="zh-CN"/>
        </w:rPr>
        <w:t>善以下</w:t>
      </w:r>
      <w:r>
        <w:rPr>
          <w:rFonts w:hint="eastAsia"/>
          <w:sz w:val="21"/>
          <w:szCs w:val="21"/>
          <w:lang w:eastAsia="zh-CN"/>
        </w:rPr>
        <w:t>文档</w:t>
      </w:r>
    </w:p>
    <w:tbl>
      <w:tblPr>
        <w:tblW w:w="47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"/>
        <w:gridCol w:w="9070"/>
      </w:tblGrid>
      <w:tr w:rsidR="00CD38DD" w:rsidRPr="00FB5896" w14:paraId="1B646D1C" w14:textId="77777777" w:rsidTr="00A35315">
        <w:trPr>
          <w:trHeight w:val="119"/>
          <w:jc w:val="center"/>
        </w:trPr>
        <w:tc>
          <w:tcPr>
            <w:tcW w:w="428" w:type="pct"/>
            <w:shd w:val="clear" w:color="auto" w:fill="F3F3F3"/>
            <w:vAlign w:val="center"/>
          </w:tcPr>
          <w:p w14:paraId="4DB47737" w14:textId="77777777" w:rsidR="00CD38DD" w:rsidRPr="00CC537E" w:rsidRDefault="00732069" w:rsidP="00FD26D9">
            <w:pPr>
              <w:pStyle w:val="a9"/>
              <w:jc w:val="center"/>
              <w:rPr>
                <w:rFonts w:ascii="Cambria" w:hAnsi="Cambria"/>
                <w:b/>
                <w:bCs/>
                <w:kern w:val="32"/>
                <w:szCs w:val="21"/>
                <w:lang w:eastAsia="zh-CN"/>
              </w:rPr>
            </w:pPr>
            <w:r>
              <w:rPr>
                <w:rFonts w:ascii="Cambria" w:hAnsi="Cambria" w:hint="eastAsia"/>
                <w:b/>
                <w:bCs/>
                <w:kern w:val="32"/>
                <w:szCs w:val="21"/>
                <w:lang w:eastAsia="zh-CN"/>
              </w:rPr>
              <w:t>序号</w:t>
            </w:r>
          </w:p>
        </w:tc>
        <w:tc>
          <w:tcPr>
            <w:tcW w:w="4572" w:type="pct"/>
            <w:shd w:val="clear" w:color="auto" w:fill="F3F3F3"/>
            <w:vAlign w:val="center"/>
          </w:tcPr>
          <w:p w14:paraId="1F4E56CB" w14:textId="77777777" w:rsidR="00CD38DD" w:rsidRPr="00CC537E" w:rsidRDefault="00732069" w:rsidP="00FD26D9">
            <w:pPr>
              <w:jc w:val="center"/>
              <w:rPr>
                <w:rFonts w:ascii="Cambria" w:hAnsi="Cambria"/>
                <w:b/>
                <w:bCs/>
                <w:kern w:val="32"/>
                <w:sz w:val="21"/>
                <w:szCs w:val="21"/>
                <w:lang w:eastAsia="zh-CN"/>
              </w:rPr>
            </w:pPr>
            <w:r>
              <w:rPr>
                <w:rFonts w:ascii="Cambria" w:hAnsi="Cambria" w:hint="eastAsia"/>
                <w:b/>
                <w:bCs/>
                <w:kern w:val="32"/>
                <w:sz w:val="21"/>
                <w:szCs w:val="21"/>
                <w:lang w:eastAsia="zh-CN"/>
              </w:rPr>
              <w:t>交付</w:t>
            </w:r>
          </w:p>
        </w:tc>
      </w:tr>
      <w:tr w:rsidR="00CD38DD" w:rsidRPr="00FB5896" w14:paraId="052500C7" w14:textId="77777777" w:rsidTr="00A35315">
        <w:trPr>
          <w:trHeight w:val="95"/>
          <w:jc w:val="center"/>
        </w:trPr>
        <w:tc>
          <w:tcPr>
            <w:tcW w:w="428" w:type="pct"/>
            <w:vAlign w:val="center"/>
          </w:tcPr>
          <w:p w14:paraId="76BA89F5" w14:textId="77777777" w:rsidR="00CD38DD" w:rsidRPr="001E1769" w:rsidRDefault="00CD38DD" w:rsidP="00BA7695">
            <w:pPr>
              <w:pStyle w:val="a9"/>
              <w:jc w:val="center"/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4572" w:type="pct"/>
            <w:vAlign w:val="center"/>
          </w:tcPr>
          <w:p w14:paraId="6D4B8472" w14:textId="77777777" w:rsidR="00CD38DD" w:rsidRDefault="00A429C0" w:rsidP="00CF29BC">
            <w:pPr>
              <w:pStyle w:val="a9"/>
              <w:rPr>
                <w:color w:val="000000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《Textile</w:t>
            </w:r>
            <w:r w:rsidR="00CF29BC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、</w:t>
            </w:r>
            <w:r w:rsidR="00CF29BC">
              <w:rPr>
                <w:rFonts w:ascii="宋体" w:hAnsi="宋体"/>
                <w:kern w:val="2"/>
                <w:szCs w:val="21"/>
                <w:lang w:eastAsia="zh-CN" w:bidi="ar-SA"/>
              </w:rPr>
              <w:t>IPFS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技术</w:t>
            </w:r>
            <w:r w:rsidR="00CF29BC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分</w:t>
            </w:r>
            <w:r w:rsidR="00CF29BC">
              <w:rPr>
                <w:rFonts w:ascii="宋体" w:hAnsi="宋体"/>
                <w:kern w:val="2"/>
                <w:szCs w:val="21"/>
                <w:lang w:eastAsia="zh-CN" w:bidi="ar-SA"/>
              </w:rPr>
              <w:t>析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》</w:t>
            </w:r>
          </w:p>
        </w:tc>
      </w:tr>
      <w:tr w:rsidR="00CD38DD" w:rsidRPr="00FB5896" w14:paraId="1DBD4DA7" w14:textId="77777777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14:paraId="779B9367" w14:textId="77777777" w:rsidR="00CD38DD" w:rsidRPr="009308D7" w:rsidRDefault="00CD38DD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</w:p>
        </w:tc>
        <w:tc>
          <w:tcPr>
            <w:tcW w:w="4572" w:type="pct"/>
            <w:vAlign w:val="center"/>
          </w:tcPr>
          <w:p w14:paraId="2672D0B4" w14:textId="77777777" w:rsidR="00CD38DD" w:rsidRPr="009308D7" w:rsidRDefault="00A429C0" w:rsidP="003C0ED6">
            <w:pPr>
              <w:pStyle w:val="a9"/>
              <w:rPr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《</w:t>
            </w:r>
            <w:proofErr w:type="spellStart"/>
            <w:r w:rsidR="00CF29BC">
              <w:rPr>
                <w:rFonts w:hint="eastAsia"/>
                <w:color w:val="000000"/>
                <w:szCs w:val="21"/>
                <w:lang w:eastAsia="zh-CN"/>
              </w:rPr>
              <w:t>ShareIt</w:t>
            </w:r>
            <w:proofErr w:type="spellEnd"/>
            <w:r w:rsidR="00CF29BC">
              <w:rPr>
                <w:rFonts w:hint="eastAsia"/>
                <w:color w:val="000000"/>
                <w:szCs w:val="21"/>
                <w:lang w:eastAsia="zh-CN"/>
              </w:rPr>
              <w:t>软件</w:t>
            </w:r>
            <w:r w:rsidR="003C0ED6">
              <w:rPr>
                <w:rFonts w:hint="eastAsia"/>
                <w:color w:val="000000"/>
                <w:szCs w:val="21"/>
                <w:lang w:eastAsia="zh-CN"/>
              </w:rPr>
              <w:t>系统设计</w:t>
            </w:r>
            <w:r w:rsidR="00CF29BC">
              <w:rPr>
                <w:color w:val="000000"/>
                <w:szCs w:val="21"/>
                <w:lang w:eastAsia="zh-CN"/>
              </w:rPr>
              <w:t>及功能</w:t>
            </w:r>
            <w:r w:rsidR="00CF29BC">
              <w:rPr>
                <w:rFonts w:hint="eastAsia"/>
                <w:color w:val="000000"/>
                <w:szCs w:val="21"/>
                <w:lang w:eastAsia="zh-CN"/>
              </w:rPr>
              <w:t>介绍</w:t>
            </w:r>
            <w:r w:rsidR="00CF29BC">
              <w:rPr>
                <w:color w:val="000000"/>
                <w:szCs w:val="21"/>
                <w:lang w:eastAsia="zh-CN"/>
              </w:rPr>
              <w:t>》</w:t>
            </w:r>
          </w:p>
        </w:tc>
      </w:tr>
      <w:tr w:rsidR="002F06ED" w:rsidRPr="00FB5896" w14:paraId="382D095C" w14:textId="77777777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14:paraId="0258C55B" w14:textId="77777777" w:rsidR="002F06ED" w:rsidRDefault="002F06ED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</w:p>
        </w:tc>
        <w:tc>
          <w:tcPr>
            <w:tcW w:w="4572" w:type="pct"/>
            <w:vAlign w:val="center"/>
          </w:tcPr>
          <w:p w14:paraId="2297E4B0" w14:textId="77777777" w:rsidR="002F06ED" w:rsidRDefault="003C0ED6" w:rsidP="003C0ED6">
            <w:pPr>
              <w:pStyle w:val="a9"/>
              <w:rPr>
                <w:color w:val="000000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《软件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系统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各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模块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开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源配套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文档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》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，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中、英文版本</w:t>
            </w:r>
          </w:p>
        </w:tc>
      </w:tr>
      <w:tr w:rsidR="002F06ED" w:rsidRPr="00CF29BC" w14:paraId="4CB178F5" w14:textId="77777777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14:paraId="32CCDB99" w14:textId="77777777" w:rsidR="002F06ED" w:rsidRDefault="002F06ED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4</w:t>
            </w:r>
          </w:p>
        </w:tc>
        <w:tc>
          <w:tcPr>
            <w:tcW w:w="4572" w:type="pct"/>
            <w:vAlign w:val="center"/>
          </w:tcPr>
          <w:p w14:paraId="781159DD" w14:textId="77777777" w:rsidR="002F06ED" w:rsidRDefault="003C0ED6" w:rsidP="003C0ED6">
            <w:pPr>
              <w:pStyle w:val="a9"/>
              <w:rPr>
                <w:rFonts w:ascii="宋体" w:hAnsi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</w:t>
            </w:r>
            <w:r w:rsidRPr="0006256C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SDK清单及软件接口说明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》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，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中、英文版本</w:t>
            </w:r>
          </w:p>
        </w:tc>
      </w:tr>
      <w:tr w:rsidR="00CF29BC" w:rsidRPr="00CF29BC" w14:paraId="74A803D7" w14:textId="77777777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14:paraId="4F7A2AA4" w14:textId="77777777" w:rsidR="00CF29BC" w:rsidRDefault="00712D05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5</w:t>
            </w:r>
          </w:p>
        </w:tc>
        <w:tc>
          <w:tcPr>
            <w:tcW w:w="4572" w:type="pct"/>
            <w:vAlign w:val="center"/>
          </w:tcPr>
          <w:p w14:paraId="1CC2B50A" w14:textId="77777777" w:rsidR="00CF29BC" w:rsidRDefault="00CF29BC" w:rsidP="00CF29BC">
            <w:pPr>
              <w:pStyle w:val="a9"/>
              <w:rPr>
                <w:rFonts w:ascii="宋体" w:hAnsi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</w:t>
            </w:r>
            <w:r w:rsidR="007A475B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软件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测试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报告》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，</w:t>
            </w:r>
            <w:r w:rsidR="00712D05">
              <w:rPr>
                <w:color w:val="000000"/>
                <w:szCs w:val="21"/>
                <w:lang w:eastAsia="zh-CN"/>
              </w:rPr>
              <w:t>各阶段均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需</w:t>
            </w:r>
            <w:r w:rsidR="00712D05">
              <w:rPr>
                <w:color w:val="000000"/>
                <w:szCs w:val="21"/>
                <w:lang w:eastAsia="zh-CN"/>
              </w:rPr>
              <w:t>提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供</w:t>
            </w:r>
          </w:p>
        </w:tc>
      </w:tr>
      <w:tr w:rsidR="0054572B" w:rsidRPr="00FB5896" w14:paraId="0BD8AACE" w14:textId="77777777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14:paraId="6CA84CAF" w14:textId="77777777" w:rsidR="0054572B" w:rsidRDefault="00712D05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6</w:t>
            </w:r>
          </w:p>
        </w:tc>
        <w:tc>
          <w:tcPr>
            <w:tcW w:w="4572" w:type="pct"/>
            <w:vAlign w:val="center"/>
          </w:tcPr>
          <w:p w14:paraId="0F92BFE7" w14:textId="77777777" w:rsidR="0054572B" w:rsidRDefault="00CF29BC" w:rsidP="0054572B">
            <w:pPr>
              <w:pStyle w:val="a9"/>
              <w:rPr>
                <w:rFonts w:ascii="宋体" w:hAnsi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</w:t>
            </w:r>
            <w:r w:rsidR="00BC0D46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软件</w:t>
            </w:r>
            <w:r w:rsidR="00BC0D46">
              <w:rPr>
                <w:rFonts w:ascii="宋体" w:hAnsi="宋体"/>
                <w:kern w:val="2"/>
                <w:szCs w:val="21"/>
                <w:lang w:eastAsia="zh-CN" w:bidi="ar-SA"/>
              </w:rPr>
              <w:t>系统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技术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实现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问题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汇总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》</w:t>
            </w:r>
          </w:p>
        </w:tc>
      </w:tr>
      <w:tr w:rsidR="00A57851" w:rsidRPr="00FB5896" w14:paraId="236E8F9F" w14:textId="77777777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14:paraId="121D68EC" w14:textId="77777777" w:rsidR="00A57851" w:rsidRDefault="00712D05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7</w:t>
            </w:r>
          </w:p>
        </w:tc>
        <w:tc>
          <w:tcPr>
            <w:tcW w:w="4572" w:type="pct"/>
            <w:vAlign w:val="center"/>
          </w:tcPr>
          <w:p w14:paraId="0D4ECF2C" w14:textId="77777777" w:rsidR="00A57851" w:rsidRDefault="00A57851" w:rsidP="00A57851">
            <w:pPr>
              <w:pStyle w:val="a9"/>
              <w:rPr>
                <w:rFonts w:ascii="宋体" w:hAnsi="宋体"/>
                <w:kern w:val="2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性能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测试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工具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使用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说明》</w:t>
            </w:r>
          </w:p>
        </w:tc>
      </w:tr>
      <w:tr w:rsidR="00025AC8" w:rsidRPr="00FB5896" w14:paraId="10A7A257" w14:textId="77777777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14:paraId="638888EC" w14:textId="77777777" w:rsidR="00025AC8" w:rsidRDefault="00712D05" w:rsidP="00BA7695">
            <w:pPr>
              <w:pStyle w:val="a9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8</w:t>
            </w:r>
          </w:p>
        </w:tc>
        <w:tc>
          <w:tcPr>
            <w:tcW w:w="4572" w:type="pct"/>
            <w:vAlign w:val="center"/>
          </w:tcPr>
          <w:p w14:paraId="07F9AE7D" w14:textId="77777777" w:rsidR="00025AC8" w:rsidRDefault="00025AC8" w:rsidP="00712D05">
            <w:pPr>
              <w:pStyle w:val="a9"/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《</w:t>
            </w:r>
            <w:r>
              <w:rPr>
                <w:rFonts w:hint="eastAsia"/>
                <w:color w:val="000000"/>
                <w:szCs w:val="21"/>
                <w:lang w:eastAsia="zh-CN"/>
              </w:rPr>
              <w:t>Demo</w:t>
            </w:r>
            <w:r w:rsidR="00651955">
              <w:rPr>
                <w:rFonts w:hint="eastAsia"/>
                <w:color w:val="000000"/>
                <w:szCs w:val="21"/>
                <w:lang w:eastAsia="zh-CN"/>
              </w:rPr>
              <w:t>演示</w:t>
            </w:r>
            <w:r w:rsidR="00651955">
              <w:rPr>
                <w:color w:val="000000"/>
                <w:szCs w:val="21"/>
                <w:lang w:eastAsia="zh-CN"/>
              </w:rPr>
              <w:t>及</w:t>
            </w:r>
            <w:r w:rsidR="00AB51B6">
              <w:rPr>
                <w:rFonts w:hint="eastAsia"/>
                <w:color w:val="000000"/>
                <w:szCs w:val="21"/>
                <w:lang w:eastAsia="zh-CN"/>
              </w:rPr>
              <w:t>用</w:t>
            </w:r>
            <w:r w:rsidR="00AB51B6">
              <w:rPr>
                <w:color w:val="000000"/>
                <w:szCs w:val="21"/>
                <w:lang w:eastAsia="zh-CN"/>
              </w:rPr>
              <w:t>例</w:t>
            </w:r>
            <w:r>
              <w:rPr>
                <w:color w:val="000000"/>
                <w:szCs w:val="21"/>
                <w:lang w:eastAsia="zh-CN"/>
              </w:rPr>
              <w:t>介绍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》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，</w:t>
            </w:r>
            <w:r w:rsidR="00712D05">
              <w:rPr>
                <w:color w:val="000000"/>
                <w:szCs w:val="21"/>
                <w:lang w:eastAsia="zh-CN"/>
              </w:rPr>
              <w:t>各阶段均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需</w:t>
            </w:r>
            <w:r w:rsidR="00712D05">
              <w:rPr>
                <w:color w:val="000000"/>
                <w:szCs w:val="21"/>
                <w:lang w:eastAsia="zh-CN"/>
              </w:rPr>
              <w:t>提</w:t>
            </w:r>
            <w:r w:rsidR="00712D05">
              <w:rPr>
                <w:rFonts w:hint="eastAsia"/>
                <w:color w:val="000000"/>
                <w:szCs w:val="21"/>
                <w:lang w:eastAsia="zh-CN"/>
              </w:rPr>
              <w:t>供</w:t>
            </w:r>
          </w:p>
        </w:tc>
      </w:tr>
      <w:tr w:rsidR="00A429C0" w:rsidRPr="00285329" w14:paraId="3D3B2524" w14:textId="77777777" w:rsidTr="00A35315">
        <w:trPr>
          <w:trHeight w:val="102"/>
          <w:jc w:val="center"/>
        </w:trPr>
        <w:tc>
          <w:tcPr>
            <w:tcW w:w="428" w:type="pct"/>
            <w:vAlign w:val="center"/>
          </w:tcPr>
          <w:p w14:paraId="0A0BAE8A" w14:textId="77777777" w:rsidR="00A429C0" w:rsidRDefault="0054572B" w:rsidP="00BA7695">
            <w:pPr>
              <w:pStyle w:val="a9"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9</w:t>
            </w:r>
          </w:p>
        </w:tc>
        <w:tc>
          <w:tcPr>
            <w:tcW w:w="4572" w:type="pct"/>
            <w:vAlign w:val="center"/>
          </w:tcPr>
          <w:p w14:paraId="7D3389D1" w14:textId="77777777" w:rsidR="00A429C0" w:rsidRPr="002D7906" w:rsidRDefault="00A429C0" w:rsidP="007961CF">
            <w:pPr>
              <w:pStyle w:val="a9"/>
              <w:rPr>
                <w:color w:val="000000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《HON-终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端OS</w:t>
            </w:r>
            <w:r w:rsidR="00F03140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项目</w:t>
            </w:r>
            <w:r>
              <w:rPr>
                <w:rFonts w:ascii="宋体" w:hAnsi="宋体" w:hint="eastAsia"/>
                <w:kern w:val="2"/>
                <w:szCs w:val="21"/>
                <w:lang w:eastAsia="zh-CN" w:bidi="ar-SA"/>
              </w:rPr>
              <w:t>专利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点</w:t>
            </w:r>
            <w:r w:rsidR="002F06ED">
              <w:rPr>
                <w:rFonts w:ascii="宋体" w:hAnsi="宋体"/>
                <w:kern w:val="2"/>
                <w:szCs w:val="21"/>
                <w:lang w:eastAsia="zh-CN" w:bidi="ar-SA"/>
              </w:rPr>
              <w:t>1</w:t>
            </w:r>
            <w:r w:rsidR="00712D05">
              <w:rPr>
                <w:rFonts w:ascii="宋体" w:hAnsi="宋体" w:hint="eastAsia"/>
                <w:kern w:val="2"/>
                <w:szCs w:val="21"/>
                <w:lang w:eastAsia="zh-CN" w:bidi="ar-SA"/>
              </w:rPr>
              <w:t>、2、3</w:t>
            </w:r>
            <w:r>
              <w:rPr>
                <w:rFonts w:ascii="宋体" w:hAnsi="宋体"/>
                <w:kern w:val="2"/>
                <w:szCs w:val="21"/>
                <w:lang w:eastAsia="zh-CN" w:bidi="ar-SA"/>
              </w:rPr>
              <w:t>》</w:t>
            </w:r>
          </w:p>
        </w:tc>
      </w:tr>
    </w:tbl>
    <w:p w14:paraId="210CA6A1" w14:textId="77777777" w:rsidR="004B476A" w:rsidRDefault="00732069" w:rsidP="0068635F">
      <w:pPr>
        <w:pStyle w:val="1"/>
        <w:numPr>
          <w:ilvl w:val="0"/>
          <w:numId w:val="6"/>
        </w:numPr>
        <w:rPr>
          <w:lang w:eastAsia="zh-CN"/>
        </w:rPr>
      </w:pPr>
      <w:bookmarkStart w:id="55" w:name="_Toc21767389"/>
      <w:bookmarkStart w:id="56" w:name="_Toc278375943"/>
      <w:bookmarkStart w:id="57" w:name="_Toc278375964"/>
      <w:r>
        <w:rPr>
          <w:rFonts w:hint="eastAsia"/>
          <w:lang w:eastAsia="zh-CN"/>
        </w:rPr>
        <w:t>验收方法与指标</w:t>
      </w:r>
      <w:bookmarkEnd w:id="55"/>
    </w:p>
    <w:p w14:paraId="7D612C13" w14:textId="77777777" w:rsidR="00DF0447" w:rsidRDefault="00C30ED1" w:rsidP="00C30ED1">
      <w:pPr>
        <w:pStyle w:val="afa"/>
        <w:spacing w:before="0" w:line="240" w:lineRule="auto"/>
        <w:jc w:val="left"/>
        <w:rPr>
          <w:sz w:val="22"/>
          <w:lang w:eastAsia="zh-CN"/>
        </w:rPr>
      </w:pPr>
      <w:bookmarkStart w:id="58" w:name="_Toc21767390"/>
      <w:r>
        <w:rPr>
          <w:rFonts w:hint="eastAsia"/>
          <w:sz w:val="22"/>
          <w:lang w:eastAsia="zh-CN"/>
        </w:rPr>
        <w:t xml:space="preserve">2.1 </w:t>
      </w:r>
      <w:r w:rsidR="00732069">
        <w:rPr>
          <w:rFonts w:hint="eastAsia"/>
          <w:sz w:val="22"/>
          <w:lang w:eastAsia="zh-CN"/>
        </w:rPr>
        <w:t>验收指标</w:t>
      </w:r>
      <w:r w:rsidR="00DF0447" w:rsidRPr="00C30ED1">
        <w:rPr>
          <w:rFonts w:hint="eastAsia"/>
          <w:sz w:val="22"/>
          <w:lang w:eastAsia="zh-CN"/>
        </w:rPr>
        <w:t>：</w:t>
      </w:r>
      <w:bookmarkEnd w:id="58"/>
    </w:p>
    <w:p w14:paraId="13E4E0F2" w14:textId="77777777" w:rsidR="00E17CD1" w:rsidRPr="00E17CD1" w:rsidRDefault="00E17CD1" w:rsidP="00E17CD1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455"/>
        <w:gridCol w:w="5811"/>
        <w:gridCol w:w="2522"/>
      </w:tblGrid>
      <w:tr w:rsidR="00BC4436" w:rsidRPr="00BC4436" w14:paraId="3DD01575" w14:textId="77777777" w:rsidTr="00E17CD1">
        <w:trPr>
          <w:trHeight w:val="270"/>
        </w:trPr>
        <w:tc>
          <w:tcPr>
            <w:tcW w:w="319" w:type="pct"/>
            <w:hideMark/>
          </w:tcPr>
          <w:p w14:paraId="4E966A1F" w14:textId="77777777" w:rsidR="00BC4436" w:rsidRPr="00BC4436" w:rsidRDefault="00BC4436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序号</w:t>
            </w:r>
          </w:p>
        </w:tc>
        <w:tc>
          <w:tcPr>
            <w:tcW w:w="696" w:type="pct"/>
            <w:hideMark/>
          </w:tcPr>
          <w:p w14:paraId="7B7208AA" w14:textId="77777777" w:rsidR="00BC4436" w:rsidRPr="00BC4436" w:rsidRDefault="00BC4436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交付成果</w:t>
            </w:r>
          </w:p>
        </w:tc>
        <w:tc>
          <w:tcPr>
            <w:tcW w:w="2779" w:type="pct"/>
            <w:hideMark/>
          </w:tcPr>
          <w:p w14:paraId="60C3670E" w14:textId="77777777" w:rsidR="00BC4436" w:rsidRPr="00BC4436" w:rsidRDefault="00BC4436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验收标准</w:t>
            </w:r>
          </w:p>
        </w:tc>
        <w:tc>
          <w:tcPr>
            <w:tcW w:w="1206" w:type="pct"/>
            <w:hideMark/>
          </w:tcPr>
          <w:p w14:paraId="43556352" w14:textId="77777777" w:rsidR="00BC4436" w:rsidRPr="00BC4436" w:rsidRDefault="00BC4436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验收方法</w:t>
            </w:r>
          </w:p>
        </w:tc>
      </w:tr>
      <w:tr w:rsidR="00BC4436" w:rsidRPr="00BC4436" w14:paraId="52BE2F64" w14:textId="77777777" w:rsidTr="00E17CD1">
        <w:trPr>
          <w:trHeight w:val="816"/>
        </w:trPr>
        <w:tc>
          <w:tcPr>
            <w:tcW w:w="319" w:type="pct"/>
            <w:vAlign w:val="center"/>
            <w:hideMark/>
          </w:tcPr>
          <w:p w14:paraId="72D40D15" w14:textId="77777777" w:rsidR="00BC4436" w:rsidRPr="00BC4436" w:rsidRDefault="00E17CD1" w:rsidP="00E17CD1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lang w:eastAsia="zh-CN" w:bidi="ar-SA"/>
              </w:rPr>
              <w:lastRenderedPageBreak/>
              <w:t>1</w:t>
            </w:r>
          </w:p>
        </w:tc>
        <w:tc>
          <w:tcPr>
            <w:tcW w:w="696" w:type="pct"/>
            <w:vAlign w:val="center"/>
            <w:hideMark/>
          </w:tcPr>
          <w:p w14:paraId="4C06C7D4" w14:textId="77777777" w:rsidR="00BC4436" w:rsidRPr="00BC4436" w:rsidRDefault="00FE1AFB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设计文档</w:t>
            </w:r>
          </w:p>
        </w:tc>
        <w:tc>
          <w:tcPr>
            <w:tcW w:w="2779" w:type="pct"/>
            <w:vAlign w:val="center"/>
            <w:hideMark/>
          </w:tcPr>
          <w:p w14:paraId="3B2CEAC1" w14:textId="77777777" w:rsidR="000A6B7C" w:rsidRPr="0054572B" w:rsidRDefault="000A6B7C" w:rsidP="0054572B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bookmarkStart w:id="59" w:name="OLE_LINK3"/>
            <w:bookmarkStart w:id="60" w:name="OLE_LINK4"/>
            <w:bookmarkStart w:id="61" w:name="OLE_LINK5"/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乙</w:t>
            </w:r>
            <w:r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方</w:t>
            </w:r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在设计开</w:t>
            </w:r>
            <w:r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发阶段要完成</w:t>
            </w:r>
            <w:r w:rsidR="00835066"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需求</w:t>
            </w:r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对</w:t>
            </w:r>
            <w:r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应的</w:t>
            </w:r>
            <w:r w:rsidR="00835066"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设计</w:t>
            </w:r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文档</w:t>
            </w:r>
            <w:r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，</w:t>
            </w:r>
            <w:r w:rsidR="00835066"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包括系统架构设计，模块设计，流程设计、测试用例等</w:t>
            </w:r>
            <w:bookmarkEnd w:id="59"/>
            <w:bookmarkEnd w:id="60"/>
            <w:bookmarkEnd w:id="61"/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。</w:t>
            </w:r>
            <w:r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文档结构清晰、内容完整</w:t>
            </w:r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。</w:t>
            </w:r>
          </w:p>
          <w:p w14:paraId="4536C6AE" w14:textId="77777777" w:rsidR="000A6B7C" w:rsidRPr="0054572B" w:rsidRDefault="00824FB9" w:rsidP="0054572B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各</w:t>
            </w:r>
            <w:r w:rsidR="000A6B7C"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阶段</w:t>
            </w:r>
            <w:r w:rsidR="000A6B7C"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均</w:t>
            </w:r>
            <w:r w:rsidR="000A6B7C"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需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交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付并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完善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相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关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的设</w:t>
            </w:r>
            <w:r w:rsidR="000A6B7C" w:rsidRPr="0054572B"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计</w:t>
            </w:r>
            <w:r w:rsidR="000A6B7C" w:rsidRPr="0054572B"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文档：</w:t>
            </w:r>
          </w:p>
          <w:p w14:paraId="6170CF82" w14:textId="77777777" w:rsidR="008F074F" w:rsidRPr="0054572B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1、</w:t>
            </w:r>
            <w:r w:rsidR="008F074F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r w:rsidR="00B7632E" w:rsidRPr="00B7632E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Textile、</w:t>
            </w:r>
            <w:r w:rsidR="00B7632E" w:rsidRPr="00B7632E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IPFS</w:t>
            </w:r>
            <w:r w:rsidR="00B7632E" w:rsidRPr="00B7632E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技术分</w:t>
            </w:r>
            <w:r w:rsidR="00B7632E" w:rsidRPr="00B7632E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析</w:t>
            </w:r>
            <w:r w:rsidR="008F074F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》</w:t>
            </w:r>
          </w:p>
          <w:p w14:paraId="3FD5A750" w14:textId="77777777" w:rsidR="000C3916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乙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方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通过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深度分析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及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移植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Textile、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IPFS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软件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架构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通过文档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说明本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次项目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中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移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植的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部分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，包括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使用的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接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口、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调用说明；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以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及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在移植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开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发过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程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中发现的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优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点、缺点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介绍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。</w:t>
            </w:r>
          </w:p>
          <w:p w14:paraId="02806FEC" w14:textId="77777777" w:rsidR="000C3916" w:rsidRPr="003C27EE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</w:p>
          <w:p w14:paraId="14526BA2" w14:textId="77777777" w:rsidR="008F074F" w:rsidRPr="0054572B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2、</w:t>
            </w:r>
            <w:r w:rsidR="008F074F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proofErr w:type="spellStart"/>
            <w:r w:rsidR="003C27EE" w:rsidRPr="003C27EE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ShareIt</w:t>
            </w:r>
            <w:proofErr w:type="spellEnd"/>
            <w:r w:rsidR="003C27EE" w:rsidRPr="003C27EE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软件系统设计</w:t>
            </w:r>
            <w:r w:rsidR="003C27EE" w:rsidRPr="003C27EE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及功能</w:t>
            </w:r>
            <w:r w:rsidR="003C27EE" w:rsidRPr="003C27EE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介绍</w:t>
            </w:r>
            <w:r w:rsidR="008F074F" w:rsidRPr="0054572B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》</w:t>
            </w:r>
          </w:p>
          <w:p w14:paraId="38F7D07D" w14:textId="77777777" w:rsidR="000C3916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乙方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需要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针对甲方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需求，对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交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付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的软件系统进行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需求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说明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架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构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设计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、关键技术介绍。</w:t>
            </w:r>
          </w:p>
          <w:p w14:paraId="16062374" w14:textId="77777777" w:rsidR="000C3916" w:rsidRPr="000C3916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</w:p>
          <w:p w14:paraId="048ADD08" w14:textId="77777777" w:rsidR="00BA56DD" w:rsidRPr="0054572B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3、</w:t>
            </w:r>
            <w:r w:rsidR="00BA56DD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r w:rsidR="003C27EE" w:rsidRPr="0006256C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SDK清单及软件接口说明</w:t>
            </w:r>
            <w:r w:rsidR="00BA56DD" w:rsidRPr="0054572B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》</w:t>
            </w:r>
            <w:r w:rsidR="003C27EE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，</w:t>
            </w:r>
            <w:r w:rsidR="003C27EE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中、英文版本</w:t>
            </w:r>
          </w:p>
          <w:p w14:paraId="5E4E1EBF" w14:textId="77777777" w:rsidR="000C3916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乙方要进行</w:t>
            </w:r>
            <w:r w:rsidRPr="00315CF4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SDK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/API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同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APP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的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抽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象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和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分离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实现</w:t>
            </w:r>
            <w:r w:rsidRPr="00315CF4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需要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包含清晰的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SD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K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/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API说明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、编程使用指导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  <w:p w14:paraId="75FE70FB" w14:textId="77777777" w:rsidR="000C3916" w:rsidRPr="000C3916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</w:p>
          <w:p w14:paraId="3D414718" w14:textId="77777777" w:rsidR="00BC4436" w:rsidRPr="0054572B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4、</w:t>
            </w:r>
            <w:r w:rsidR="008F074F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r w:rsidR="00BC0D46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软件</w:t>
            </w:r>
            <w:r w:rsidR="00BC0D46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系统</w:t>
            </w:r>
            <w:r w:rsidR="00BA56DD" w:rsidRPr="0054572B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技术</w:t>
            </w:r>
            <w:r w:rsidR="00BA56DD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实现</w:t>
            </w:r>
            <w:r w:rsidR="00BA56DD" w:rsidRPr="0054572B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问题</w:t>
            </w:r>
            <w:r w:rsidR="00BA56DD" w:rsidRPr="0054572B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汇总</w:t>
            </w:r>
            <w:r w:rsidR="008F074F" w:rsidRPr="0054572B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》</w:t>
            </w:r>
          </w:p>
          <w:p w14:paraId="0C512B94" w14:textId="77777777" w:rsidR="000C3916" w:rsidRPr="004D300A" w:rsidRDefault="000C3916" w:rsidP="000C391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在每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阶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段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开发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联调、测试完成后，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乙方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要提供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当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前阶段实现过程中发现的问题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汇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总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包括相应的解决方案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注意事项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等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206" w:type="pct"/>
            <w:vAlign w:val="center"/>
            <w:hideMark/>
          </w:tcPr>
          <w:p w14:paraId="210187A9" w14:textId="77777777" w:rsidR="00BC4436" w:rsidRPr="00BC4436" w:rsidRDefault="00BC4436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甲方组织技术</w:t>
            </w:r>
            <w:r w:rsidRPr="00BC4436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专家</w:t>
            </w: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对</w:t>
            </w:r>
            <w:r w:rsidRPr="00BC4436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乙方</w:t>
            </w: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交付</w:t>
            </w:r>
            <w:r w:rsidRPr="00BC4436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技术文档进行</w:t>
            </w: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评审</w:t>
            </w:r>
            <w:r w:rsidR="004D300A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。</w:t>
            </w:r>
          </w:p>
        </w:tc>
      </w:tr>
      <w:tr w:rsidR="00BC4436" w:rsidRPr="00BC4436" w14:paraId="536D74ED" w14:textId="77777777" w:rsidTr="00E17CD1">
        <w:trPr>
          <w:trHeight w:val="852"/>
        </w:trPr>
        <w:tc>
          <w:tcPr>
            <w:tcW w:w="319" w:type="pct"/>
            <w:vAlign w:val="center"/>
            <w:hideMark/>
          </w:tcPr>
          <w:p w14:paraId="652CF6BA" w14:textId="77777777" w:rsidR="00BC4436" w:rsidRPr="004D300A" w:rsidRDefault="004D300A" w:rsidP="00BC4436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696" w:type="pct"/>
            <w:vAlign w:val="center"/>
            <w:hideMark/>
          </w:tcPr>
          <w:p w14:paraId="090230E3" w14:textId="77777777" w:rsidR="00324265" w:rsidRDefault="004F1E0F" w:rsidP="00324265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源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码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</w:p>
          <w:p w14:paraId="341A3CD9" w14:textId="77777777" w:rsidR="00324265" w:rsidRDefault="00BC4436" w:rsidP="00324265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软件</w:t>
            </w:r>
            <w:r w:rsidR="00324265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</w:p>
          <w:p w14:paraId="6D9D1623" w14:textId="77777777" w:rsidR="00BC4436" w:rsidRPr="00BC4436" w:rsidRDefault="00324265" w:rsidP="00324265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配套文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档</w:t>
            </w:r>
          </w:p>
        </w:tc>
        <w:tc>
          <w:tcPr>
            <w:tcW w:w="2779" w:type="pct"/>
            <w:vAlign w:val="center"/>
            <w:hideMark/>
          </w:tcPr>
          <w:p w14:paraId="3E673D98" w14:textId="77777777" w:rsidR="0054572B" w:rsidRDefault="00AE15C1" w:rsidP="00AE15C1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本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技术项目交付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软件属于APP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编程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+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SDK/API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平台型软件，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乙方</w:t>
            </w:r>
            <w:r w:rsidR="00364CEF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需提供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符合功能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性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能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并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稳定运行的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源码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及</w:t>
            </w:r>
            <w:r w:rsid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配套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软件说明</w:t>
            </w:r>
            <w:r w:rsidR="00094F3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  <w:r w:rsidR="00094F3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测试报</w:t>
            </w:r>
            <w:r w:rsidR="00094F3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告</w:t>
            </w:r>
            <w:r w:rsidR="0054572B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。</w:t>
            </w:r>
          </w:p>
          <w:p w14:paraId="19B2B3E2" w14:textId="77777777" w:rsidR="0054572B" w:rsidRDefault="0054572B" w:rsidP="00AE15C1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交</w:t>
            </w:r>
            <w:r>
              <w:rPr>
                <w:rFonts w:ascii="宋体" w:hAnsi="宋体"/>
                <w:b/>
                <w:kern w:val="2"/>
                <w:sz w:val="21"/>
                <w:szCs w:val="21"/>
                <w:lang w:eastAsia="zh-CN" w:bidi="ar-SA"/>
              </w:rPr>
              <w:t>付</w:t>
            </w:r>
            <w:r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软件</w:t>
            </w:r>
            <w:r w:rsidR="00A117C8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要求</w:t>
            </w:r>
            <w:r>
              <w:rPr>
                <w:rFonts w:ascii="宋体" w:hAnsi="宋体"/>
                <w:b/>
                <w:kern w:val="2"/>
                <w:sz w:val="21"/>
                <w:szCs w:val="21"/>
                <w:lang w:eastAsia="zh-CN" w:bidi="ar-SA"/>
              </w:rPr>
              <w:t>：</w:t>
            </w:r>
            <w:r w:rsidR="00F447A2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 xml:space="preserve"> </w:t>
            </w:r>
          </w:p>
          <w:p w14:paraId="77AB9966" w14:textId="77777777" w:rsidR="0054572B" w:rsidRDefault="0054572B" w:rsidP="00AE15C1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 w:rsidRPr="0054572B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1</w:t>
            </w:r>
            <w:r w:rsidR="00A117C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、交</w:t>
            </w:r>
            <w:r w:rsidR="00A117C8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付</w:t>
            </w:r>
            <w:r w:rsidR="00A117C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满</w:t>
            </w:r>
            <w:r w:rsidR="00A117C8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足各阶段</w:t>
            </w:r>
            <w:r w:rsidR="00A117C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场景</w:t>
            </w:r>
            <w:r w:rsidR="00A117C8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定义</w:t>
            </w:r>
            <w:r w:rsidR="00A117C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的软件包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：</w:t>
            </w:r>
            <w:proofErr w:type="spellStart"/>
            <w:r w:rsidRPr="0004136A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Shareit</w:t>
            </w:r>
            <w:proofErr w:type="spellEnd"/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应用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  <w:r w:rsidR="000D44A7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SDK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服务</w:t>
            </w:r>
            <w:r w:rsidR="000D44A7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注册、以及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阶段</w:t>
            </w:r>
            <w:r w:rsidR="00364CEF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二、阶段三的补充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场景</w:t>
            </w:r>
            <w:r w:rsidR="00364CEF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；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能够在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华</w:t>
            </w:r>
            <w:r w:rsidR="00364CEF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为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1+8+</w:t>
            </w:r>
            <w:r w:rsidR="00364CEF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N</w:t>
            </w:r>
            <w:r w:rsid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平台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安装调用；实现多个节点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  <w:r w:rsidR="000D44A7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超级节点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等场景</w:t>
            </w:r>
            <w:r w:rsidR="000D44A7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下</w:t>
            </w:r>
            <w:r w:rsidR="000D44A7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的并</w:t>
            </w:r>
            <w:r w:rsidR="000D44A7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发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访问及体验流畅，和传统中心化方案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相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比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有明显性能提升。</w:t>
            </w:r>
          </w:p>
          <w:p w14:paraId="0D28D605" w14:textId="77777777" w:rsidR="00A117C8" w:rsidRDefault="00A117C8" w:rsidP="00A117C8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2、提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供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性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能测试工具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，模拟分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析大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网、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大用户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量场景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下，用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户快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速上下线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的性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能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  <w:p w14:paraId="72A729F2" w14:textId="77777777" w:rsidR="00A117C8" w:rsidRPr="00A117C8" w:rsidRDefault="00A117C8" w:rsidP="00A117C8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3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、开源软件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包含运维功能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，如用户统计、节点统计、性能分析等</w:t>
            </w:r>
            <w:r w:rsidRPr="00A117C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  <w:p w14:paraId="12012898" w14:textId="77777777" w:rsidR="00A117C8" w:rsidRDefault="00A117C8" w:rsidP="00A117C8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/>
              </w:rPr>
              <w:t>4、</w:t>
            </w:r>
            <w:r>
              <w:rPr>
                <w:rFonts w:ascii="宋体" w:hAnsi="宋体"/>
                <w:kern w:val="2"/>
                <w:sz w:val="21"/>
                <w:szCs w:val="21"/>
                <w:lang w:eastAsia="zh-CN"/>
              </w:rPr>
              <w:t>软件质量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达到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开源代码标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准及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要求，托管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到</w:t>
            </w:r>
            <w:proofErr w:type="spellStart"/>
            <w:r w:rsidRPr="0004136A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GitHUB</w:t>
            </w:r>
            <w:proofErr w:type="spellEnd"/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上供</w:t>
            </w:r>
            <w:r w:rsidRPr="0004136A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APP</w:t>
            </w:r>
            <w:r w:rsidRPr="0004136A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开发调用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软件程序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架构合理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模块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层次分明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耦合度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低、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具有可扩展性；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源码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简洁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注释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清晰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；支持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在通用平台上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构建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编译、加载运行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，程序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运行可靠、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无明显bug、功能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完整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；具备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一定可维护性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、诊断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调试能力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  <w:p w14:paraId="517F167A" w14:textId="77777777" w:rsidR="0054572B" w:rsidRDefault="0054572B" w:rsidP="00AE15C1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软件</w:t>
            </w:r>
            <w:r w:rsidR="009E79D1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配套</w:t>
            </w:r>
            <w:r>
              <w:rPr>
                <w:rFonts w:ascii="宋体" w:hAnsi="宋体"/>
                <w:b/>
                <w:kern w:val="2"/>
                <w:sz w:val="21"/>
                <w:szCs w:val="21"/>
                <w:lang w:eastAsia="zh-CN" w:bidi="ar-SA"/>
              </w:rPr>
              <w:t>文档：</w:t>
            </w:r>
          </w:p>
          <w:p w14:paraId="138E1632" w14:textId="77777777" w:rsidR="00364CEF" w:rsidRPr="0054572B" w:rsidRDefault="0054572B" w:rsidP="00364CEF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1</w:t>
            </w:r>
            <w:r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、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《软件</w:t>
            </w:r>
            <w:r w:rsidR="00364CEF"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系统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各</w:t>
            </w:r>
            <w:r w:rsidR="00364CEF"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模块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介绍</w:t>
            </w:r>
            <w:r w:rsidR="00364CEF"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及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开</w:t>
            </w:r>
            <w:r w:rsidR="00364CEF"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源配套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文档》</w:t>
            </w:r>
          </w:p>
          <w:p w14:paraId="4CF647C4" w14:textId="77777777" w:rsidR="0054572B" w:rsidRDefault="0054572B" w:rsidP="00AE15C1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包含清晰的软件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源码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目录结构、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环境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配置、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约束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限制、编译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安装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运行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维护手段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说明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等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细则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，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便于</w:t>
            </w:r>
            <w:r w:rsidR="006067D5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内、</w:t>
            </w:r>
            <w:r w:rsidR="006067D5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外部用户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顺利完成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联调、后期</w:t>
            </w:r>
            <w:r w:rsidRPr="00BC443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运维</w:t>
            </w:r>
            <w:r w:rsidRPr="00BC443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调试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  <w:p w14:paraId="1F2C0E9C" w14:textId="77777777" w:rsidR="007D77B6" w:rsidRDefault="0054572B" w:rsidP="00364CEF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2</w:t>
            </w:r>
            <w:r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、</w:t>
            </w:r>
            <w:r w:rsidR="007D77B6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r w:rsidR="007D77B6" w:rsidRPr="007D77B6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性能</w:t>
            </w:r>
            <w:r w:rsidR="007D77B6" w:rsidRPr="007D77B6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测试</w:t>
            </w:r>
            <w:r w:rsidR="007D77B6" w:rsidRPr="007D77B6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工具</w:t>
            </w:r>
            <w:r w:rsidR="007D77B6" w:rsidRPr="007D77B6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使用</w:t>
            </w:r>
            <w:r w:rsidR="007D77B6" w:rsidRPr="007D77B6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说明</w:t>
            </w:r>
            <w:r w:rsidR="007D77B6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》</w:t>
            </w:r>
          </w:p>
          <w:p w14:paraId="7839396E" w14:textId="77777777" w:rsidR="00364CEF" w:rsidRPr="002B4CCD" w:rsidRDefault="007D77B6" w:rsidP="00364CEF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3、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《</w:t>
            </w:r>
            <w:r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软件</w:t>
            </w:r>
            <w:r w:rsidR="00364CEF" w:rsidRPr="00364CEF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测试</w:t>
            </w:r>
            <w:r w:rsidR="00364CEF" w:rsidRPr="00364CEF">
              <w:rPr>
                <w:rFonts w:ascii="宋体" w:hAnsi="宋体"/>
                <w:b/>
                <w:kern w:val="2"/>
                <w:sz w:val="21"/>
                <w:szCs w:val="21"/>
                <w:lang w:eastAsia="zh-CN"/>
              </w:rPr>
              <w:t>报告》</w:t>
            </w:r>
            <w:r w:rsidR="002B4CCD">
              <w:rPr>
                <w:rFonts w:ascii="宋体" w:hAnsi="宋体" w:hint="eastAsia"/>
                <w:b/>
                <w:kern w:val="2"/>
                <w:sz w:val="21"/>
                <w:szCs w:val="21"/>
                <w:lang w:eastAsia="zh-CN"/>
              </w:rPr>
              <w:t>，</w:t>
            </w:r>
            <w:r w:rsidR="002B4CCD" w:rsidRP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包括</w:t>
            </w:r>
            <w:r w:rsidR="002B4CCD" w:rsidRPr="002B4CCD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功能</w:t>
            </w:r>
            <w:r w:rsidR="002B4CCD" w:rsidRP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及</w:t>
            </w:r>
            <w:r w:rsidR="002B4CCD" w:rsidRPr="002B4CCD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性能</w:t>
            </w:r>
            <w:r w:rsidR="002B4CCD" w:rsidRP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测试</w:t>
            </w:r>
            <w:r w:rsidR="002B4CCD" w:rsidRPr="002B4CCD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报告</w:t>
            </w:r>
            <w:r w:rsidR="002B4CCD" w:rsidRP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</w:t>
            </w:r>
            <w:r w:rsidR="002B4CCD" w:rsidRPr="002B4CCD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各</w:t>
            </w:r>
            <w:r w:rsidR="002B4CCD" w:rsidRP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阶段需要</w:t>
            </w:r>
            <w:r w:rsidR="002B4CCD" w:rsidRPr="002B4CCD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提供。</w:t>
            </w:r>
          </w:p>
        </w:tc>
        <w:tc>
          <w:tcPr>
            <w:tcW w:w="1206" w:type="pct"/>
            <w:vAlign w:val="center"/>
            <w:hideMark/>
          </w:tcPr>
          <w:p w14:paraId="465D2B18" w14:textId="77777777" w:rsidR="00BC4436" w:rsidRPr="00BC4436" w:rsidRDefault="00BC4436" w:rsidP="00BC4436">
            <w:pPr>
              <w:widowControl w:val="0"/>
              <w:numPr>
                <w:ilvl w:val="0"/>
                <w:numId w:val="32"/>
              </w:numPr>
              <w:tabs>
                <w:tab w:val="decimal" w:pos="0"/>
              </w:tabs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甲方</w:t>
            </w:r>
            <w:r w:rsidRPr="00BC4436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组织</w:t>
            </w:r>
            <w:r w:rsidRPr="00BC4436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技术</w:t>
            </w:r>
            <w:r w:rsidRPr="00BC4436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专家对</w:t>
            </w:r>
            <w:r w:rsidRPr="00BC4436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乙方交付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的软件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代码</w:t>
            </w:r>
            <w:r w:rsidRPr="00BC4436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进行</w:t>
            </w:r>
            <w:r w:rsidRPr="00BC4436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Review</w:t>
            </w:r>
            <w:r w:rsidRPr="00BC4436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评审</w:t>
            </w:r>
            <w:r w:rsidR="00AD36E5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。</w:t>
            </w:r>
          </w:p>
          <w:p w14:paraId="7F4B148D" w14:textId="77777777" w:rsidR="001758C9" w:rsidRPr="001758C9" w:rsidRDefault="001758C9" w:rsidP="00BC4436">
            <w:pPr>
              <w:widowControl w:val="0"/>
              <w:numPr>
                <w:ilvl w:val="0"/>
                <w:numId w:val="32"/>
              </w:numPr>
              <w:tabs>
                <w:tab w:val="decimal" w:pos="0"/>
              </w:tabs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甲方组织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技术专家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体验乙方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交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付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的软件功能，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稳定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性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、功能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、性能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均获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得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 w:bidi="ar-SA"/>
              </w:rPr>
              <w:t>认</w:t>
            </w:r>
            <w:r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  <w:t>可。</w:t>
            </w:r>
          </w:p>
          <w:p w14:paraId="7E606772" w14:textId="77777777" w:rsidR="00BC4436" w:rsidRPr="001758C9" w:rsidRDefault="00F26135" w:rsidP="001758C9">
            <w:pPr>
              <w:widowControl w:val="0"/>
              <w:numPr>
                <w:ilvl w:val="0"/>
                <w:numId w:val="32"/>
              </w:numPr>
              <w:tabs>
                <w:tab w:val="decimal" w:pos="0"/>
              </w:tabs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代码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及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配套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文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档托管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到GitHub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，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乙方组织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技术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专家</w:t>
            </w:r>
            <w:r w:rsidR="001758C9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Review完备</w:t>
            </w:r>
            <w:r w:rsidR="001758C9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性</w:t>
            </w:r>
            <w:r w:rsidR="00AD36E5"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。</w:t>
            </w:r>
          </w:p>
        </w:tc>
      </w:tr>
      <w:tr w:rsidR="00AA035E" w:rsidRPr="00BC4436" w14:paraId="5726BC76" w14:textId="77777777" w:rsidTr="00E17CD1">
        <w:trPr>
          <w:trHeight w:val="852"/>
        </w:trPr>
        <w:tc>
          <w:tcPr>
            <w:tcW w:w="319" w:type="pct"/>
            <w:vAlign w:val="center"/>
          </w:tcPr>
          <w:p w14:paraId="292B9352" w14:textId="77777777" w:rsidR="00AA035E" w:rsidRDefault="004D300A" w:rsidP="00AA035E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3</w:t>
            </w:r>
          </w:p>
        </w:tc>
        <w:tc>
          <w:tcPr>
            <w:tcW w:w="696" w:type="pct"/>
            <w:vAlign w:val="center"/>
          </w:tcPr>
          <w:p w14:paraId="07BF87DC" w14:textId="77777777" w:rsidR="00AA035E" w:rsidRDefault="00AA035E" w:rsidP="00F902C5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 w:rsidRP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Demo</w:t>
            </w:r>
            <w:r w:rsidR="00F902C5" w:rsidRP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演示</w:t>
            </w:r>
          </w:p>
        </w:tc>
        <w:tc>
          <w:tcPr>
            <w:tcW w:w="2779" w:type="pct"/>
            <w:vAlign w:val="center"/>
          </w:tcPr>
          <w:p w14:paraId="59CBB8F2" w14:textId="77777777" w:rsidR="00D7413B" w:rsidRDefault="00D7413B" w:rsidP="00D7413B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乙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方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各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阶段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均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需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完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成</w:t>
            </w:r>
            <w:r w:rsidRPr="00430137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《</w:t>
            </w:r>
            <w:r w:rsidR="00430137" w:rsidRPr="00430137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Demo演示及用例介绍</w:t>
            </w:r>
            <w:r w:rsidRPr="00430137">
              <w:rPr>
                <w:rFonts w:ascii="宋体" w:hAnsi="宋体" w:hint="eastAsia"/>
                <w:b/>
                <w:kern w:val="2"/>
                <w:sz w:val="21"/>
                <w:szCs w:val="21"/>
                <w:lang w:eastAsia="zh-CN" w:bidi="ar-SA"/>
              </w:rPr>
              <w:t>》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：</w:t>
            </w:r>
          </w:p>
          <w:p w14:paraId="7782F454" w14:textId="77777777" w:rsidR="00D7413B" w:rsidRDefault="00D7413B" w:rsidP="00D7413B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1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</w:t>
            </w:r>
            <w:r w:rsidR="000C391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给出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Demo演示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环境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搭建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说明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，亮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点用例的</w:t>
            </w:r>
            <w:r w:rsidR="000A6B7C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功能</w:t>
            </w:r>
            <w:r w:rsidR="000A6B7C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、性能</w:t>
            </w:r>
            <w:r w:rsidR="000C3916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介绍</w:t>
            </w:r>
            <w:r w:rsidR="000C3916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。</w:t>
            </w:r>
          </w:p>
          <w:p w14:paraId="75E4213D" w14:textId="77777777" w:rsidR="000A6B7C" w:rsidRPr="00AA035E" w:rsidRDefault="00D7413B" w:rsidP="002B4CCD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2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、建演示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环境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，体验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流畅，</w:t>
            </w:r>
            <w:r w:rsid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顺利通过</w:t>
            </w: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汇</w:t>
            </w:r>
            <w:r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报演示</w:t>
            </w:r>
            <w:r w:rsidR="002B4CCD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1206" w:type="pct"/>
            <w:vAlign w:val="center"/>
          </w:tcPr>
          <w:p w14:paraId="4BDC2290" w14:textId="77777777" w:rsidR="00AA035E" w:rsidRPr="00BC4436" w:rsidRDefault="00AA035E" w:rsidP="000E2781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甲方组织</w:t>
            </w:r>
            <w:r w:rsidR="008B2BCB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汇</w:t>
            </w:r>
            <w:r w:rsidR="008B2BCB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报演示</w:t>
            </w:r>
            <w:r w:rsidR="000E2781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并</w:t>
            </w:r>
            <w:r w:rsidR="000E2781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顺利通过</w:t>
            </w:r>
            <w:r w:rsidR="000E2781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，亮</w:t>
            </w:r>
            <w:r w:rsidR="000E2781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点价值获</w:t>
            </w:r>
            <w:r w:rsidR="000E2781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得</w:t>
            </w:r>
            <w:r w:rsidR="000E2781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认可。</w:t>
            </w:r>
          </w:p>
        </w:tc>
      </w:tr>
      <w:tr w:rsidR="00AA035E" w:rsidRPr="00BC4436" w14:paraId="5A711FB4" w14:textId="77777777" w:rsidTr="00E17CD1">
        <w:trPr>
          <w:trHeight w:val="852"/>
        </w:trPr>
        <w:tc>
          <w:tcPr>
            <w:tcW w:w="319" w:type="pct"/>
            <w:vAlign w:val="center"/>
          </w:tcPr>
          <w:p w14:paraId="0418E605" w14:textId="77777777" w:rsidR="00AA035E" w:rsidRDefault="004D300A" w:rsidP="004D300A">
            <w:pPr>
              <w:autoSpaceDE w:val="0"/>
              <w:autoSpaceDN w:val="0"/>
              <w:adjustRightInd w:val="0"/>
              <w:snapToGrid w:val="0"/>
              <w:spacing w:beforeLines="50" w:before="163"/>
              <w:jc w:val="center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lastRenderedPageBreak/>
              <w:t>4</w:t>
            </w:r>
          </w:p>
        </w:tc>
        <w:tc>
          <w:tcPr>
            <w:tcW w:w="696" w:type="pct"/>
            <w:vAlign w:val="center"/>
          </w:tcPr>
          <w:p w14:paraId="4A3CF78D" w14:textId="77777777" w:rsidR="00AA035E" w:rsidRPr="00364CEF" w:rsidRDefault="00AA035E" w:rsidP="00AA035E">
            <w:pPr>
              <w:autoSpaceDE w:val="0"/>
              <w:autoSpaceDN w:val="0"/>
              <w:adjustRightInd w:val="0"/>
              <w:snapToGrid w:val="0"/>
              <w:spacing w:beforeLines="50" w:before="163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 w:rsidRPr="00364CEF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专利</w:t>
            </w:r>
          </w:p>
        </w:tc>
        <w:tc>
          <w:tcPr>
            <w:tcW w:w="2779" w:type="pct"/>
            <w:vAlign w:val="center"/>
          </w:tcPr>
          <w:p w14:paraId="1FF1BCBC" w14:textId="77777777" w:rsidR="00AA035E" w:rsidRPr="00AA035E" w:rsidRDefault="002B4CCD" w:rsidP="00AA035E">
            <w:pPr>
              <w:widowControl w:val="0"/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阶段</w:t>
            </w:r>
            <w:proofErr w:type="gramStart"/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二</w:t>
            </w:r>
            <w:r w:rsidR="00AA035E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完</w:t>
            </w:r>
            <w:r w:rsidR="00AA035E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成</w:t>
            </w:r>
            <w:proofErr w:type="gramEnd"/>
            <w:r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3</w:t>
            </w:r>
            <w:r w:rsidR="00AA035E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篇</w:t>
            </w:r>
            <w:r w:rsidR="00AA035E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专</w:t>
            </w:r>
            <w:r w:rsidR="00AA035E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利</w:t>
            </w:r>
            <w:r w:rsidR="00AA035E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输出</w:t>
            </w:r>
            <w:r w:rsidR="000A6B7C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，</w:t>
            </w:r>
            <w:r w:rsidR="000A6B7C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通过华为内部</w:t>
            </w:r>
            <w:r w:rsidR="000A6B7C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评</w:t>
            </w:r>
            <w:r w:rsidR="000A6B7C">
              <w:rPr>
                <w:rFonts w:ascii="宋体" w:hAnsi="宋体"/>
                <w:kern w:val="2"/>
                <w:sz w:val="21"/>
                <w:szCs w:val="21"/>
                <w:lang w:eastAsia="zh-CN" w:bidi="ar-SA"/>
              </w:rPr>
              <w:t>审</w:t>
            </w:r>
            <w:r w:rsidR="00AF2EB8">
              <w:rPr>
                <w:rFonts w:ascii="宋体" w:hAnsi="宋体" w:hint="eastAsia"/>
                <w:kern w:val="2"/>
                <w:sz w:val="21"/>
                <w:szCs w:val="21"/>
                <w:lang w:eastAsia="zh-CN" w:bidi="ar-SA"/>
              </w:rPr>
              <w:t>。</w:t>
            </w:r>
          </w:p>
        </w:tc>
        <w:tc>
          <w:tcPr>
            <w:tcW w:w="1206" w:type="pct"/>
            <w:vAlign w:val="center"/>
          </w:tcPr>
          <w:p w14:paraId="17E229FA" w14:textId="77777777" w:rsidR="00AA035E" w:rsidRPr="00BC4436" w:rsidRDefault="000A6B7C" w:rsidP="000A6B7C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napToGrid w:val="0"/>
              <w:spacing w:beforeLines="50" w:before="163"/>
              <w:jc w:val="both"/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</w:pPr>
            <w:r w:rsidRPr="00BC4436"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甲方组织技术</w:t>
            </w:r>
            <w:r w:rsidRPr="00BC4436"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专家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对</w:t>
            </w:r>
            <w:r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专利点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 w:bidi="ar-SA"/>
              </w:rPr>
              <w:t>进行</w:t>
            </w:r>
            <w:r>
              <w:rPr>
                <w:rFonts w:ascii="宋体" w:hAnsi="宋体" w:cs="宋体"/>
                <w:color w:val="000000"/>
                <w:sz w:val="21"/>
                <w:szCs w:val="21"/>
                <w:lang w:eastAsia="zh-CN" w:bidi="ar-SA"/>
              </w:rPr>
              <w:t>评审，</w:t>
            </w: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至少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达</w:t>
            </w: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到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普通</w:t>
            </w: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/潜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高专</w:t>
            </w: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利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的</w:t>
            </w:r>
            <w:r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指</w:t>
            </w:r>
            <w:r>
              <w:rPr>
                <w:rFonts w:ascii="宋体" w:hAnsi="宋体" w:cs="宋体"/>
                <w:noProof/>
                <w:color w:val="000000"/>
                <w:sz w:val="21"/>
                <w:szCs w:val="21"/>
                <w:lang w:eastAsia="zh-CN" w:bidi="ar-SA"/>
              </w:rPr>
              <w:t>标</w:t>
            </w:r>
            <w:r w:rsidR="00D52FC8">
              <w:rPr>
                <w:rFonts w:ascii="宋体" w:hAnsi="宋体" w:cs="宋体" w:hint="eastAsia"/>
                <w:noProof/>
                <w:color w:val="000000"/>
                <w:sz w:val="21"/>
                <w:szCs w:val="21"/>
                <w:lang w:eastAsia="zh-CN" w:bidi="ar-SA"/>
              </w:rPr>
              <w:t>。</w:t>
            </w:r>
          </w:p>
        </w:tc>
      </w:tr>
    </w:tbl>
    <w:p w14:paraId="40DA2BF6" w14:textId="77777777" w:rsidR="00F51CC5" w:rsidRPr="00BC4436" w:rsidRDefault="00F51CC5" w:rsidP="0022453E">
      <w:pPr>
        <w:pStyle w:val="Normal1"/>
        <w:ind w:leftChars="275" w:left="660"/>
        <w:jc w:val="left"/>
        <w:rPr>
          <w:rFonts w:asciiTheme="minorHAnsi" w:hAnsiTheme="minorHAnsi"/>
          <w:szCs w:val="21"/>
          <w:lang w:eastAsia="zh-CN"/>
        </w:rPr>
      </w:pPr>
    </w:p>
    <w:p w14:paraId="0CD5419B" w14:textId="77777777" w:rsidR="00DF0447" w:rsidRDefault="00C30ED1" w:rsidP="00C30ED1">
      <w:pPr>
        <w:pStyle w:val="afa"/>
        <w:spacing w:before="0" w:line="240" w:lineRule="auto"/>
        <w:jc w:val="left"/>
        <w:rPr>
          <w:sz w:val="22"/>
          <w:lang w:eastAsia="zh-CN"/>
        </w:rPr>
      </w:pPr>
      <w:bookmarkStart w:id="62" w:name="_Toc21767391"/>
      <w:r>
        <w:rPr>
          <w:rFonts w:hint="eastAsia"/>
          <w:sz w:val="22"/>
          <w:lang w:eastAsia="zh-CN"/>
        </w:rPr>
        <w:t xml:space="preserve">2.2 </w:t>
      </w:r>
      <w:r w:rsidR="00732069">
        <w:rPr>
          <w:rFonts w:hint="eastAsia"/>
          <w:sz w:val="22"/>
          <w:lang w:eastAsia="zh-CN"/>
        </w:rPr>
        <w:t>其他验收条件</w:t>
      </w:r>
      <w:r w:rsidR="00DF0447" w:rsidRPr="00C30ED1">
        <w:rPr>
          <w:rFonts w:hint="eastAsia"/>
          <w:sz w:val="22"/>
          <w:lang w:eastAsia="zh-CN"/>
        </w:rPr>
        <w:t>：</w:t>
      </w:r>
      <w:bookmarkEnd w:id="62"/>
    </w:p>
    <w:p w14:paraId="6C42847D" w14:textId="77777777" w:rsidR="005B2060" w:rsidRPr="00CC7127" w:rsidRDefault="005B2060" w:rsidP="005B2060">
      <w:pPr>
        <w:rPr>
          <w:rFonts w:ascii="宋体" w:hAnsi="宋体"/>
          <w:kern w:val="2"/>
          <w:sz w:val="21"/>
          <w:szCs w:val="21"/>
          <w:lang w:eastAsia="zh-CN" w:bidi="ar-SA"/>
        </w:rPr>
      </w:pP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说明</w:t>
      </w:r>
      <w:r w:rsidRPr="00CC7127">
        <w:rPr>
          <w:rFonts w:ascii="宋体" w:hAnsi="宋体"/>
          <w:kern w:val="2"/>
          <w:sz w:val="21"/>
          <w:szCs w:val="21"/>
          <w:lang w:eastAsia="zh-CN" w:bidi="ar-SA"/>
        </w:rPr>
        <w:t>：</w:t>
      </w: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阶段</w:t>
      </w:r>
      <w:r w:rsidRPr="00CC7127">
        <w:rPr>
          <w:rFonts w:ascii="宋体" w:hAnsi="宋体"/>
          <w:kern w:val="2"/>
          <w:sz w:val="21"/>
          <w:szCs w:val="21"/>
          <w:lang w:eastAsia="zh-CN" w:bidi="ar-SA"/>
        </w:rPr>
        <w:t>二</w:t>
      </w: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、阶段</w:t>
      </w:r>
      <w:r w:rsidRPr="00CC7127">
        <w:rPr>
          <w:rFonts w:ascii="宋体" w:hAnsi="宋体"/>
          <w:kern w:val="2"/>
          <w:sz w:val="21"/>
          <w:szCs w:val="21"/>
          <w:lang w:eastAsia="zh-CN" w:bidi="ar-SA"/>
        </w:rPr>
        <w:t>三</w:t>
      </w:r>
      <w:r w:rsidR="00CC7127">
        <w:rPr>
          <w:rFonts w:ascii="宋体" w:hAnsi="宋体" w:hint="eastAsia"/>
          <w:kern w:val="2"/>
          <w:sz w:val="21"/>
          <w:szCs w:val="21"/>
          <w:lang w:eastAsia="zh-CN" w:bidi="ar-SA"/>
        </w:rPr>
        <w:t>需要</w:t>
      </w: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根据</w:t>
      </w:r>
      <w:r w:rsidR="00CC7127">
        <w:rPr>
          <w:rFonts w:ascii="宋体" w:hAnsi="宋体" w:hint="eastAsia"/>
          <w:kern w:val="2"/>
          <w:sz w:val="21"/>
          <w:szCs w:val="21"/>
          <w:lang w:eastAsia="zh-CN" w:bidi="ar-SA"/>
        </w:rPr>
        <w:t>实际</w:t>
      </w:r>
      <w:r w:rsidRPr="00CC7127">
        <w:rPr>
          <w:rFonts w:ascii="宋体" w:hAnsi="宋体"/>
          <w:kern w:val="2"/>
          <w:sz w:val="21"/>
          <w:szCs w:val="21"/>
          <w:lang w:eastAsia="zh-CN" w:bidi="ar-SA"/>
        </w:rPr>
        <w:t>需</w:t>
      </w: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求场景补充</w:t>
      </w:r>
      <w:r w:rsidR="00CC7127">
        <w:rPr>
          <w:rFonts w:ascii="宋体" w:hAnsi="宋体" w:hint="eastAsia"/>
          <w:kern w:val="2"/>
          <w:sz w:val="21"/>
          <w:szCs w:val="21"/>
          <w:lang w:eastAsia="zh-CN" w:bidi="ar-SA"/>
        </w:rPr>
        <w:t>相</w:t>
      </w:r>
      <w:r w:rsidR="00CC7127">
        <w:rPr>
          <w:rFonts w:ascii="宋体" w:hAnsi="宋体"/>
          <w:kern w:val="2"/>
          <w:sz w:val="21"/>
          <w:szCs w:val="21"/>
          <w:lang w:eastAsia="zh-CN" w:bidi="ar-SA"/>
        </w:rPr>
        <w:t>应</w:t>
      </w:r>
      <w:r w:rsidRPr="00CC7127">
        <w:rPr>
          <w:rFonts w:ascii="宋体" w:hAnsi="宋体"/>
          <w:kern w:val="2"/>
          <w:sz w:val="21"/>
          <w:szCs w:val="21"/>
          <w:lang w:eastAsia="zh-CN" w:bidi="ar-SA"/>
        </w:rPr>
        <w:t>的验收条件</w:t>
      </w:r>
      <w:r w:rsidRPr="00CC7127">
        <w:rPr>
          <w:rFonts w:ascii="宋体" w:hAnsi="宋体" w:hint="eastAsia"/>
          <w:kern w:val="2"/>
          <w:sz w:val="21"/>
          <w:szCs w:val="21"/>
          <w:lang w:eastAsia="zh-CN" w:bidi="ar-SA"/>
        </w:rPr>
        <w:t>。</w:t>
      </w:r>
    </w:p>
    <w:p w14:paraId="4EE19D8E" w14:textId="77777777" w:rsidR="00F26D73" w:rsidRDefault="00732069" w:rsidP="00F26D73">
      <w:pPr>
        <w:pStyle w:val="1"/>
        <w:numPr>
          <w:ilvl w:val="0"/>
          <w:numId w:val="6"/>
        </w:numPr>
        <w:rPr>
          <w:lang w:eastAsia="zh-CN"/>
        </w:rPr>
      </w:pPr>
      <w:bookmarkStart w:id="63" w:name="_Toc21767392"/>
      <w:r>
        <w:rPr>
          <w:rFonts w:hint="eastAsia"/>
          <w:lang w:eastAsia="zh-CN"/>
        </w:rPr>
        <w:t>项目阶段</w:t>
      </w:r>
      <w:bookmarkEnd w:id="63"/>
      <w:r w:rsidR="009A574B">
        <w:rPr>
          <w:lang w:eastAsia="zh-CN"/>
        </w:rPr>
        <w:t xml:space="preserve"> </w:t>
      </w:r>
      <w:bookmarkEnd w:id="56"/>
      <w:bookmarkEnd w:id="57"/>
    </w:p>
    <w:p w14:paraId="40662B06" w14:textId="77777777" w:rsidR="00CC34FB" w:rsidRPr="0080027D" w:rsidRDefault="0080027D" w:rsidP="0080027D">
      <w:pPr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</w:pPr>
      <w:bookmarkStart w:id="64" w:name="OLE_LINK6"/>
      <w:bookmarkStart w:id="65" w:name="OLE_LINK7"/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图二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为双方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实际执行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的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项目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节奏，</w:t>
      </w:r>
      <w:bookmarkEnd w:id="64"/>
      <w:bookmarkEnd w:id="65"/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以下时间点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为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双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方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流程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需要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而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调整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的</w:t>
      </w:r>
      <w:r w:rsidRPr="0080027D"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参考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点</w:t>
      </w:r>
      <w:r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，</w:t>
      </w:r>
      <w:r>
        <w:rPr>
          <w:rFonts w:ascii="宋体" w:hAnsi="宋体"/>
          <w:snapToGrid w:val="0"/>
          <w:color w:val="000000" w:themeColor="text1"/>
          <w:kern w:val="2"/>
          <w:sz w:val="21"/>
          <w:szCs w:val="21"/>
          <w:lang w:eastAsia="zh-CN"/>
        </w:rPr>
        <w:t>实际执行以图二为准</w:t>
      </w:r>
      <w:r w:rsidRPr="0080027D">
        <w:rPr>
          <w:rFonts w:ascii="宋体" w:hAnsi="宋体" w:hint="eastAsia"/>
          <w:snapToGrid w:val="0"/>
          <w:color w:val="000000" w:themeColor="text1"/>
          <w:kern w:val="2"/>
          <w:sz w:val="21"/>
          <w:szCs w:val="21"/>
          <w:lang w:eastAsia="zh-CN"/>
        </w:rPr>
        <w:t>。</w:t>
      </w:r>
    </w:p>
    <w:p w14:paraId="2A8D683D" w14:textId="77777777" w:rsidR="00CC34FB" w:rsidRPr="004F0F4D" w:rsidRDefault="00CC34FB" w:rsidP="00CC34FB">
      <w:pPr>
        <w:jc w:val="center"/>
        <w:rPr>
          <w:lang w:eastAsia="zh-CN"/>
        </w:rPr>
      </w:pPr>
    </w:p>
    <w:tbl>
      <w:tblPr>
        <w:tblW w:w="491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329"/>
        <w:gridCol w:w="3684"/>
        <w:gridCol w:w="1843"/>
        <w:gridCol w:w="2624"/>
      </w:tblGrid>
      <w:tr w:rsidR="00A66503" w:rsidRPr="000C244A" w14:paraId="2D66B2BC" w14:textId="77777777" w:rsidTr="00CC7127">
        <w:trPr>
          <w:trHeight w:val="410"/>
          <w:jc w:val="center"/>
        </w:trPr>
        <w:tc>
          <w:tcPr>
            <w:tcW w:w="386" w:type="pct"/>
            <w:shd w:val="clear" w:color="auto" w:fill="F3F3F3"/>
            <w:vAlign w:val="center"/>
          </w:tcPr>
          <w:p w14:paraId="0DE4A496" w14:textId="77777777" w:rsidR="00A66503" w:rsidRPr="00FD26D9" w:rsidRDefault="00732069" w:rsidP="00FD26D9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18"/>
                <w:szCs w:val="21"/>
                <w:lang w:eastAsia="zh-CN"/>
              </w:rPr>
              <w:t>阶段</w:t>
            </w:r>
          </w:p>
        </w:tc>
        <w:tc>
          <w:tcPr>
            <w:tcW w:w="647" w:type="pct"/>
            <w:shd w:val="clear" w:color="auto" w:fill="F3F3F3"/>
            <w:vAlign w:val="center"/>
          </w:tcPr>
          <w:p w14:paraId="178AB95B" w14:textId="77777777" w:rsidR="00A66503" w:rsidRPr="00FD26D9" w:rsidRDefault="00732069" w:rsidP="00FD26D9">
            <w:pPr>
              <w:pStyle w:val="Normal1"/>
              <w:tabs>
                <w:tab w:val="left" w:pos="425"/>
              </w:tabs>
              <w:ind w:left="90" w:hangingChars="50" w:hanging="90"/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18"/>
                <w:szCs w:val="21"/>
                <w:lang w:eastAsia="zh-CN"/>
              </w:rPr>
              <w:t>起始时间</w:t>
            </w:r>
          </w:p>
        </w:tc>
        <w:tc>
          <w:tcPr>
            <w:tcW w:w="1793" w:type="pct"/>
            <w:shd w:val="clear" w:color="auto" w:fill="F3F3F3"/>
          </w:tcPr>
          <w:p w14:paraId="3FF587A3" w14:textId="77777777" w:rsidR="00A66503" w:rsidRPr="00FD26D9" w:rsidRDefault="00732069" w:rsidP="00FD26D9">
            <w:pPr>
              <w:pStyle w:val="Normal1"/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18"/>
                <w:szCs w:val="21"/>
                <w:lang w:eastAsia="zh-CN"/>
              </w:rPr>
              <w:t>任务描述</w:t>
            </w:r>
          </w:p>
        </w:tc>
        <w:tc>
          <w:tcPr>
            <w:tcW w:w="897" w:type="pct"/>
            <w:shd w:val="clear" w:color="auto" w:fill="F3F3F3"/>
            <w:vAlign w:val="center"/>
          </w:tcPr>
          <w:p w14:paraId="49615F2B" w14:textId="77777777" w:rsidR="00A66503" w:rsidRPr="00FD26D9" w:rsidRDefault="00732069" w:rsidP="00FD26D9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18"/>
                <w:szCs w:val="21"/>
                <w:lang w:eastAsia="zh-CN"/>
              </w:rPr>
              <w:t>任务目标</w:t>
            </w:r>
          </w:p>
        </w:tc>
        <w:tc>
          <w:tcPr>
            <w:tcW w:w="1277" w:type="pct"/>
            <w:shd w:val="clear" w:color="auto" w:fill="F3F3F3"/>
            <w:vAlign w:val="center"/>
          </w:tcPr>
          <w:p w14:paraId="378CBE20" w14:textId="77777777" w:rsidR="00A66503" w:rsidRPr="00FD26D9" w:rsidRDefault="00732069" w:rsidP="00FD26D9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18"/>
                <w:szCs w:val="21"/>
                <w:lang w:eastAsia="zh-CN"/>
              </w:rPr>
              <w:t>交付成果</w:t>
            </w:r>
          </w:p>
        </w:tc>
      </w:tr>
      <w:tr w:rsidR="00315CF4" w:rsidRPr="000C244A" w14:paraId="22641C7C" w14:textId="77777777" w:rsidTr="009D6200">
        <w:trPr>
          <w:jc w:val="center"/>
        </w:trPr>
        <w:tc>
          <w:tcPr>
            <w:tcW w:w="386" w:type="pct"/>
            <w:vAlign w:val="center"/>
          </w:tcPr>
          <w:p w14:paraId="57E3995B" w14:textId="77777777" w:rsidR="00315CF4" w:rsidRPr="00CC7127" w:rsidRDefault="00315CF4" w:rsidP="00315CF4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CC7127">
              <w:rPr>
                <w:rFonts w:asciiTheme="minorHAnsi" w:hAnsiTheme="minorHAnsi" w:cstheme="minorHAnsi" w:hint="eastAsia"/>
                <w:color w:val="000000" w:themeColor="text1"/>
                <w:sz w:val="18"/>
                <w:szCs w:val="18"/>
                <w:lang w:eastAsia="zh-CN"/>
              </w:rPr>
              <w:t>阶段</w:t>
            </w:r>
            <w:proofErr w:type="gramStart"/>
            <w:r w:rsidR="004F0F4D"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一</w:t>
            </w:r>
            <w:proofErr w:type="gramEnd"/>
          </w:p>
        </w:tc>
        <w:tc>
          <w:tcPr>
            <w:tcW w:w="647" w:type="pct"/>
            <w:vAlign w:val="center"/>
          </w:tcPr>
          <w:p w14:paraId="517F27B3" w14:textId="77777777" w:rsidR="00E54D14" w:rsidRPr="00CC7127" w:rsidRDefault="00315CF4" w:rsidP="00E54D14">
            <w:pPr>
              <w:pStyle w:val="Normal1"/>
              <w:tabs>
                <w:tab w:val="left" w:pos="425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T</w:t>
            </w: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—</w:t>
            </w: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T+</w:t>
            </w:r>
            <w:r w:rsidR="00E54D14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2</w:t>
            </w: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 xml:space="preserve"> months</w:t>
            </w:r>
          </w:p>
        </w:tc>
        <w:tc>
          <w:tcPr>
            <w:tcW w:w="1793" w:type="pct"/>
            <w:shd w:val="clear" w:color="auto" w:fill="auto"/>
          </w:tcPr>
          <w:p w14:paraId="1622F098" w14:textId="77777777" w:rsidR="00CC7127" w:rsidRPr="0006256C" w:rsidRDefault="0006256C" w:rsidP="00CC7127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1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</w:t>
            </w:r>
            <w:r w:rsidR="0087472D" w:rsidRPr="000C2318">
              <w:rPr>
                <w:rFonts w:ascii="宋体" w:hAnsi="宋体" w:hint="eastAsia"/>
                <w:b/>
                <w:color w:val="C00000"/>
                <w:kern w:val="2"/>
                <w:sz w:val="18"/>
                <w:szCs w:val="18"/>
                <w:lang w:eastAsia="zh-CN" w:bidi="ar-SA"/>
              </w:rPr>
              <w:t>2019.11.30前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交付满足阶段1</w:t>
            </w: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功能的Demo演示环境和软件版本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。</w:t>
            </w:r>
          </w:p>
          <w:p w14:paraId="5574C6A4" w14:textId="77777777" w:rsidR="00CC7127" w:rsidRPr="00CC7127" w:rsidRDefault="0006256C" w:rsidP="00F3095E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2、代码</w:t>
            </w: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达到开源标准，放到GitHub私有库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。</w:t>
            </w:r>
          </w:p>
          <w:p w14:paraId="7BF57018" w14:textId="77777777" w:rsidR="00CC7127" w:rsidRPr="0006256C" w:rsidRDefault="0006256C" w:rsidP="00F3095E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3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、提</w:t>
            </w: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供</w:t>
            </w:r>
            <w:r w:rsidR="00B40A13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开源软件配套文档</w:t>
            </w:r>
            <w:r w:rsidR="00B40A13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》、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</w:t>
            </w:r>
            <w:r w:rsidR="003C0ED6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SDK</w:t>
            </w:r>
            <w:r w:rsidR="003C0ED6"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清</w:t>
            </w:r>
            <w:r w:rsidR="003C0ED6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单</w:t>
            </w: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》</w:t>
            </w:r>
            <w:r w:rsidR="00B40A13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，</w:t>
            </w:r>
            <w:r w:rsidR="00B40A13"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中英文版本。</w:t>
            </w:r>
          </w:p>
          <w:p w14:paraId="11DA45DA" w14:textId="77777777" w:rsidR="0006256C" w:rsidRPr="0006256C" w:rsidRDefault="00B40A13" w:rsidP="00F3095E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4、提</w:t>
            </w: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供相</w:t>
            </w: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应</w:t>
            </w: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的</w:t>
            </w:r>
            <w:r w:rsidR="0006256C"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项目文档：</w:t>
            </w:r>
          </w:p>
          <w:p w14:paraId="7DB67CDB" w14:textId="77777777" w:rsidR="0006256C" w:rsidRPr="0006256C" w:rsidRDefault="0006256C" w:rsidP="00CC7127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《Textile分析文档》</w:t>
            </w:r>
          </w:p>
          <w:p w14:paraId="5CE0D465" w14:textId="77777777" w:rsidR="0006256C" w:rsidRPr="0006256C" w:rsidRDefault="0006256C" w:rsidP="00CC7127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</w:t>
            </w:r>
            <w:proofErr w:type="spellStart"/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ShareIt</w:t>
            </w:r>
            <w:proofErr w:type="spellEnd"/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软件架构及功能介绍》</w:t>
            </w:r>
          </w:p>
          <w:p w14:paraId="384103D4" w14:textId="77777777" w:rsidR="0006256C" w:rsidRPr="0006256C" w:rsidRDefault="0006256C" w:rsidP="00CC7127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《系统设计及SDK清单说明》</w:t>
            </w:r>
          </w:p>
          <w:p w14:paraId="313CAD64" w14:textId="77777777" w:rsidR="00315CF4" w:rsidRPr="00CC7127" w:rsidRDefault="0006256C" w:rsidP="00CC7127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《测试报告》</w:t>
            </w:r>
          </w:p>
        </w:tc>
        <w:tc>
          <w:tcPr>
            <w:tcW w:w="897" w:type="pct"/>
            <w:shd w:val="clear" w:color="auto" w:fill="auto"/>
          </w:tcPr>
          <w:p w14:paraId="7FD492D7" w14:textId="77777777" w:rsidR="00315CF4" w:rsidRPr="00CC7127" w:rsidRDefault="001B10A8" w:rsidP="001B10A8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1.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 xml:space="preserve"> 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顺</w:t>
            </w:r>
            <w:r w:rsidR="003A67DA"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利完成</w:t>
            </w:r>
            <w:r w:rsidR="00B40A13"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Demo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演示</w:t>
            </w:r>
            <w:r w:rsidR="00EA3682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，</w:t>
            </w:r>
            <w:r w:rsidR="00EA3682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体验流畅，效果</w:t>
            </w:r>
            <w:r w:rsidR="00EA3682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明显。</w:t>
            </w:r>
          </w:p>
        </w:tc>
        <w:tc>
          <w:tcPr>
            <w:tcW w:w="1277" w:type="pct"/>
            <w:shd w:val="clear" w:color="auto" w:fill="auto"/>
          </w:tcPr>
          <w:p w14:paraId="1912472E" w14:textId="77777777" w:rsidR="00E5427F" w:rsidRDefault="00315CF4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1.</w:t>
            </w:r>
            <w:r w:rsidR="00E5427F" w:rsidRPr="005814B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Textile、</w:t>
            </w:r>
            <w:r w:rsidR="00E5427F" w:rsidRPr="005814B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IPFS</w:t>
            </w:r>
            <w:r w:rsidR="00E5427F" w:rsidRPr="005814B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技术分</w:t>
            </w:r>
            <w:r w:rsidR="00E5427F" w:rsidRPr="005814B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析</w:t>
            </w:r>
          </w:p>
          <w:p w14:paraId="6D4179F6" w14:textId="77777777" w:rsidR="009C7FB5" w:rsidRDefault="00E5427F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2.</w:t>
            </w:r>
            <w:r w:rsidR="009C7FB5" w:rsidRPr="009C7FB5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ShareIt</w:t>
            </w:r>
            <w:r w:rsidR="009C7FB5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 xml:space="preserve"> </w:t>
            </w:r>
            <w:r w:rsidR="009C7FB5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APP</w:t>
            </w:r>
            <w:r w:rsidR="009C7FB5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源</w:t>
            </w:r>
            <w:r w:rsidR="009C7FB5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码、</w:t>
            </w:r>
            <w:r w:rsidR="00DC3D84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软件</w:t>
            </w:r>
            <w:r w:rsidR="00DC3D84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包、</w:t>
            </w:r>
            <w:r w:rsidR="00DC3D84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</w:t>
            </w:r>
            <w:r w:rsidR="00DC3D84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包、</w:t>
            </w:r>
            <w:r w:rsidR="00DC3D84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SDK清单</w:t>
            </w:r>
          </w:p>
          <w:p w14:paraId="03F0D2CC" w14:textId="77777777" w:rsidR="00E5427F" w:rsidRDefault="00E5427F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3.系统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设计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及测试报告</w:t>
            </w:r>
          </w:p>
          <w:p w14:paraId="48D39C79" w14:textId="77777777" w:rsidR="005814B1" w:rsidRPr="00E5427F" w:rsidRDefault="00E5427F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4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开</w:t>
            </w:r>
            <w:r w:rsidRPr="00E5427F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源配套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</w:p>
          <w:p w14:paraId="7926A8EB" w14:textId="77777777" w:rsidR="00315CF4" w:rsidRDefault="00E5427F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5.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软件</w:t>
            </w:r>
            <w:r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系统技术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实现</w:t>
            </w:r>
            <w:r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问题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汇总</w:t>
            </w:r>
          </w:p>
          <w:p w14:paraId="5B2B2CD7" w14:textId="77777777" w:rsidR="004B1DEB" w:rsidRPr="00CC7127" w:rsidRDefault="004B1DEB" w:rsidP="004B1DEB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6.</w:t>
            </w:r>
            <w:r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Demo演示</w:t>
            </w: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</w:t>
            </w:r>
            <w:r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用</w:t>
            </w: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例介绍</w:t>
            </w:r>
          </w:p>
        </w:tc>
      </w:tr>
      <w:tr w:rsidR="00315CF4" w:rsidRPr="000C244A" w14:paraId="26C39BD1" w14:textId="77777777" w:rsidTr="009D6200">
        <w:trPr>
          <w:jc w:val="center"/>
        </w:trPr>
        <w:tc>
          <w:tcPr>
            <w:tcW w:w="386" w:type="pct"/>
            <w:shd w:val="clear" w:color="auto" w:fill="auto"/>
            <w:vAlign w:val="center"/>
          </w:tcPr>
          <w:p w14:paraId="75A5757E" w14:textId="77777777" w:rsidR="00D21A13" w:rsidRPr="00CC7127" w:rsidRDefault="0070124C" w:rsidP="004F0F4D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CC7127">
              <w:rPr>
                <w:rFonts w:asciiTheme="minorHAnsi" w:hAnsiTheme="minorHAnsi" w:cstheme="minorHAnsi" w:hint="eastAsia"/>
                <w:color w:val="000000" w:themeColor="text1"/>
                <w:sz w:val="18"/>
                <w:szCs w:val="18"/>
                <w:lang w:eastAsia="zh-CN"/>
              </w:rPr>
              <w:t>阶段</w:t>
            </w:r>
            <w:r w:rsidR="004F0F4D"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二</w:t>
            </w:r>
          </w:p>
        </w:tc>
        <w:tc>
          <w:tcPr>
            <w:tcW w:w="647" w:type="pct"/>
            <w:vAlign w:val="center"/>
          </w:tcPr>
          <w:p w14:paraId="679968AB" w14:textId="77777777" w:rsidR="00E54D14" w:rsidRPr="00CC7127" w:rsidRDefault="00E54D14" w:rsidP="00E54D14">
            <w:pPr>
              <w:pStyle w:val="Normal1"/>
              <w:tabs>
                <w:tab w:val="left" w:pos="425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-</w:t>
            </w:r>
            <w:r w:rsidR="00315CF4"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T+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7</w:t>
            </w:r>
            <w:r w:rsidR="00315CF4"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 xml:space="preserve"> Months</w:t>
            </w:r>
          </w:p>
        </w:tc>
        <w:tc>
          <w:tcPr>
            <w:tcW w:w="1793" w:type="pct"/>
            <w:shd w:val="clear" w:color="auto" w:fill="auto"/>
            <w:vAlign w:val="center"/>
          </w:tcPr>
          <w:p w14:paraId="035158BE" w14:textId="77777777" w:rsidR="00F3095E" w:rsidRDefault="003A67DA" w:rsidP="0006256C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1</w:t>
            </w:r>
            <w:r w:rsidR="0006256C"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、阶段二集成</w:t>
            </w:r>
            <w:proofErr w:type="spellStart"/>
            <w:r w:rsidR="0006256C"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Syncthing</w:t>
            </w:r>
            <w:proofErr w:type="spellEnd"/>
            <w:r w:rsidR="0006256C"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功能并丰富SDK，具体功能双方进一步明确及补充。</w:t>
            </w:r>
            <w:r w:rsidR="000C2318" w:rsidRPr="000C2318">
              <w:rPr>
                <w:rFonts w:ascii="宋体" w:hAnsi="宋体" w:hint="eastAsia"/>
                <w:b/>
                <w:bCs/>
                <w:color w:val="C00000"/>
                <w:kern w:val="2"/>
                <w:sz w:val="18"/>
                <w:szCs w:val="18"/>
                <w:lang w:eastAsia="zh-CN"/>
              </w:rPr>
              <w:t>(需提前1个月提供Demo演示。)</w:t>
            </w:r>
          </w:p>
          <w:p w14:paraId="62C624B9" w14:textId="77777777" w:rsidR="0006256C" w:rsidRPr="0006256C" w:rsidRDefault="003A67DA" w:rsidP="0006256C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2、</w:t>
            </w:r>
            <w:r w:rsidR="0006256C"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性能提升及配套测试工具</w:t>
            </w:r>
          </w:p>
          <w:p w14:paraId="667BB3C9" w14:textId="77777777" w:rsidR="00315CF4" w:rsidRPr="00CC7127" w:rsidRDefault="003A67DA" w:rsidP="0006256C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3</w:t>
            </w:r>
            <w:r w:rsidR="0006256C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、3</w:t>
            </w:r>
            <w:r w:rsid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篇</w:t>
            </w:r>
            <w:r w:rsidR="0006256C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专利</w:t>
            </w:r>
          </w:p>
        </w:tc>
        <w:tc>
          <w:tcPr>
            <w:tcW w:w="897" w:type="pct"/>
            <w:shd w:val="clear" w:color="auto" w:fill="auto"/>
          </w:tcPr>
          <w:p w14:paraId="32AD0A0D" w14:textId="77777777" w:rsidR="001B10A8" w:rsidRDefault="001B10A8" w:rsidP="001B10A8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 xml:space="preserve">1. 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增强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场景</w:t>
            </w:r>
          </w:p>
          <w:p w14:paraId="33675B02" w14:textId="77777777" w:rsidR="00B356CB" w:rsidRDefault="001B10A8" w:rsidP="00B356CB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 xml:space="preserve">2. 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优化系统</w:t>
            </w:r>
            <w:r w:rsidR="003A67DA"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性能</w:t>
            </w:r>
          </w:p>
          <w:p w14:paraId="1F1B1DBE" w14:textId="77777777" w:rsidR="00315CF4" w:rsidRPr="00CC7127" w:rsidRDefault="001B10A8" w:rsidP="00B356CB">
            <w:pPr>
              <w:autoSpaceDE w:val="0"/>
              <w:autoSpaceDN w:val="0"/>
              <w:adjustRightInd w:val="0"/>
              <w:snapToGrid w:val="0"/>
              <w:ind w:left="34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 xml:space="preserve">3. 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专利输出</w:t>
            </w:r>
          </w:p>
        </w:tc>
        <w:tc>
          <w:tcPr>
            <w:tcW w:w="1277" w:type="pct"/>
            <w:shd w:val="clear" w:color="auto" w:fill="auto"/>
          </w:tcPr>
          <w:p w14:paraId="6E50B679" w14:textId="77777777" w:rsidR="00315CF4" w:rsidRDefault="00315CF4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1.</w:t>
            </w:r>
            <w:r w:rsidR="005814B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源</w:t>
            </w:r>
            <w:r w:rsidR="005814B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码、软件</w:t>
            </w:r>
            <w:r w:rsidR="005814B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包、</w:t>
            </w:r>
            <w:r w:rsidR="005814B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</w:t>
            </w:r>
            <w:r w:rsidR="00700E7D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</w:t>
            </w:r>
            <w:r w:rsidR="00DC3D84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</w:t>
            </w:r>
            <w:r w:rsidR="00DC3D84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SDK清单</w:t>
            </w:r>
          </w:p>
          <w:p w14:paraId="29751F7E" w14:textId="77777777" w:rsidR="009E02A1" w:rsidRDefault="00E77EA1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2.</w:t>
            </w:r>
            <w:r w:rsidR="009E02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系统</w:t>
            </w:r>
            <w:r w:rsidR="009E02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设计</w:t>
            </w:r>
            <w:r w:rsidR="009E02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  <w:r w:rsidR="009E02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及测试报告</w:t>
            </w:r>
          </w:p>
          <w:p w14:paraId="0D45EF08" w14:textId="77777777" w:rsidR="00DC3D84" w:rsidRDefault="009E02A1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3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开</w:t>
            </w:r>
            <w:r w:rsidRPr="00E5427F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源配套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</w:p>
          <w:p w14:paraId="4EEFB99B" w14:textId="77777777" w:rsidR="00315CF4" w:rsidRDefault="00DC3D84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4.</w:t>
            </w:r>
            <w:r w:rsidR="002D0635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性</w:t>
            </w:r>
            <w:r w:rsidR="002D0635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能测试工具</w:t>
            </w:r>
            <w:r w:rsidR="00700E7D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及使用</w:t>
            </w:r>
            <w:r w:rsidR="00700E7D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说明</w:t>
            </w:r>
          </w:p>
          <w:p w14:paraId="5DB055E2" w14:textId="77777777" w:rsidR="00CE224C" w:rsidRDefault="00DC3D84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5</w:t>
            </w:r>
            <w:r w:rsidR="00CE224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</w:t>
            </w:r>
            <w:r w:rsidR="00AC5E60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3</w:t>
            </w:r>
            <w:r w:rsidR="00AC5E60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篇</w:t>
            </w:r>
            <w:r w:rsidR="00CE224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专利</w:t>
            </w:r>
          </w:p>
          <w:p w14:paraId="50DBB27E" w14:textId="77777777" w:rsidR="00E77EA1" w:rsidRDefault="00E77EA1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6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.软件</w:t>
            </w:r>
            <w:r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系统技术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实现</w:t>
            </w:r>
            <w:r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问题</w:t>
            </w:r>
            <w:r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汇总</w:t>
            </w:r>
          </w:p>
          <w:p w14:paraId="175B5B20" w14:textId="77777777" w:rsidR="009E02A1" w:rsidRPr="00CC7127" w:rsidRDefault="009E02A1" w:rsidP="009E02A1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7</w:t>
            </w: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.</w:t>
            </w:r>
            <w:r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Demo演示</w:t>
            </w: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</w:t>
            </w:r>
            <w:r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用</w:t>
            </w:r>
            <w:r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例介绍</w:t>
            </w:r>
          </w:p>
        </w:tc>
      </w:tr>
      <w:tr w:rsidR="00D52FC8" w:rsidRPr="000C244A" w14:paraId="55236F1E" w14:textId="77777777" w:rsidTr="009D6200">
        <w:trPr>
          <w:jc w:val="center"/>
        </w:trPr>
        <w:tc>
          <w:tcPr>
            <w:tcW w:w="386" w:type="pct"/>
            <w:shd w:val="clear" w:color="auto" w:fill="auto"/>
            <w:vAlign w:val="center"/>
          </w:tcPr>
          <w:p w14:paraId="393D5574" w14:textId="77777777" w:rsidR="00D52FC8" w:rsidRPr="00CC7127" w:rsidRDefault="00D52FC8" w:rsidP="00D52FC8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CC7127">
              <w:rPr>
                <w:rFonts w:asciiTheme="minorHAnsi" w:hAnsiTheme="minorHAnsi" w:cstheme="minorHAnsi" w:hint="eastAsia"/>
                <w:color w:val="000000" w:themeColor="text1"/>
                <w:sz w:val="18"/>
                <w:szCs w:val="18"/>
                <w:lang w:eastAsia="zh-CN"/>
              </w:rPr>
              <w:t>阶段</w:t>
            </w:r>
            <w:r w:rsidR="004F0F4D"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三</w:t>
            </w:r>
          </w:p>
        </w:tc>
        <w:tc>
          <w:tcPr>
            <w:tcW w:w="647" w:type="pct"/>
            <w:vAlign w:val="center"/>
          </w:tcPr>
          <w:p w14:paraId="01040349" w14:textId="77777777" w:rsidR="004F0F4D" w:rsidRDefault="00D52FC8" w:rsidP="00D52FC8">
            <w:pPr>
              <w:pStyle w:val="Normal1"/>
              <w:tabs>
                <w:tab w:val="left" w:pos="425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  <w:r w:rsidRPr="00CC7127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  <w:t>—T+18 months</w:t>
            </w:r>
          </w:p>
          <w:p w14:paraId="11FEA738" w14:textId="77777777" w:rsidR="00E54D14" w:rsidRPr="00CC7127" w:rsidRDefault="00E54D14" w:rsidP="00D52FC8">
            <w:pPr>
              <w:pStyle w:val="Normal1"/>
              <w:tabs>
                <w:tab w:val="left" w:pos="425"/>
              </w:tabs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793" w:type="pct"/>
            <w:shd w:val="clear" w:color="auto" w:fill="auto"/>
          </w:tcPr>
          <w:p w14:paraId="7161BC73" w14:textId="77777777" w:rsidR="0006256C" w:rsidRPr="0006256C" w:rsidRDefault="0006256C" w:rsidP="0006256C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</w:t>
            </w:r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、阶段</w:t>
            </w:r>
            <w:proofErr w:type="gramStart"/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三实现</w:t>
            </w:r>
            <w:proofErr w:type="gramEnd"/>
            <w:r w:rsidRPr="0006256C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更多场景，目前依赖阶段一、二的成果，具体功能双方进一步明确补充。</w:t>
            </w:r>
            <w:r w:rsidR="00D02A76" w:rsidRPr="000C2318">
              <w:rPr>
                <w:rFonts w:ascii="宋体" w:hAnsi="宋体" w:hint="eastAsia"/>
                <w:b/>
                <w:bCs/>
                <w:color w:val="C00000"/>
                <w:kern w:val="2"/>
                <w:sz w:val="18"/>
                <w:szCs w:val="18"/>
                <w:lang w:eastAsia="zh-CN"/>
              </w:rPr>
              <w:t>（主要功能在2020.12.31日前完成）</w:t>
            </w:r>
          </w:p>
          <w:p w14:paraId="4D877A74" w14:textId="77777777" w:rsidR="00D52FC8" w:rsidRPr="00CC7127" w:rsidRDefault="0006256C" w:rsidP="0006256C">
            <w:pPr>
              <w:autoSpaceDE w:val="0"/>
              <w:autoSpaceDN w:val="0"/>
              <w:adjustRightInd w:val="0"/>
              <w:snapToGrid w:val="0"/>
              <w:spacing w:beforeLines="50" w:before="163"/>
              <w:ind w:leftChars="-9" w:hangingChars="12" w:hanging="22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2、达到活跃的开源能力（目标2K+开源用户），包括用户统计、节点统计、性能分析等运维能力。</w:t>
            </w:r>
          </w:p>
        </w:tc>
        <w:tc>
          <w:tcPr>
            <w:tcW w:w="897" w:type="pct"/>
            <w:shd w:val="clear" w:color="auto" w:fill="auto"/>
          </w:tcPr>
          <w:p w14:paraId="6171A14F" w14:textId="77777777" w:rsidR="001B10A8" w:rsidRDefault="001B10A8" w:rsidP="001B10A8">
            <w:pP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1.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 xml:space="preserve"> 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增强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场景</w:t>
            </w:r>
          </w:p>
          <w:p w14:paraId="5F46467D" w14:textId="77777777" w:rsidR="00D52FC8" w:rsidRPr="00CC7127" w:rsidRDefault="001B10A8" w:rsidP="001B10A8">
            <w:pP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 xml:space="preserve">2. 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实现</w:t>
            </w:r>
            <w:r w:rsidR="003A67DA" w:rsidRPr="00CC7127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开源</w:t>
            </w:r>
            <w:r w:rsidR="003A67DA"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生态</w:t>
            </w:r>
          </w:p>
        </w:tc>
        <w:tc>
          <w:tcPr>
            <w:tcW w:w="1277" w:type="pct"/>
            <w:shd w:val="clear" w:color="auto" w:fill="auto"/>
          </w:tcPr>
          <w:p w14:paraId="260B0DBE" w14:textId="77777777" w:rsidR="008333E9" w:rsidRDefault="008333E9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 w:rsidRPr="00CC7127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1.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源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码、软件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包、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包、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SDK清单</w:t>
            </w:r>
          </w:p>
          <w:p w14:paraId="111AEDD2" w14:textId="77777777" w:rsidR="008333E9" w:rsidRDefault="008333E9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2.系统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设计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及测试报告</w:t>
            </w:r>
          </w:p>
          <w:p w14:paraId="512242D1" w14:textId="77777777" w:rsidR="008333E9" w:rsidRDefault="008333E9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3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开</w:t>
            </w:r>
            <w:r w:rsidRPr="00E5427F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源</w:t>
            </w:r>
            <w:r w:rsidR="004C02D6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运</w:t>
            </w:r>
            <w:proofErr w:type="gramStart"/>
            <w:r w:rsidR="004C02D6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维功能</w:t>
            </w:r>
            <w:proofErr w:type="gramEnd"/>
            <w:r w:rsidR="004C02D6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</w:t>
            </w:r>
            <w:r w:rsidRPr="00E5427F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配套</w:t>
            </w:r>
            <w:r w:rsidRPr="00E5427F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文档</w:t>
            </w:r>
          </w:p>
          <w:p w14:paraId="2A6A283D" w14:textId="77777777" w:rsidR="008333E9" w:rsidRDefault="008333E9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4.性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能测试工具</w:t>
            </w:r>
            <w:r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及使用</w:t>
            </w: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说明</w:t>
            </w:r>
          </w:p>
          <w:p w14:paraId="45967D9B" w14:textId="77777777" w:rsidR="008333E9" w:rsidRDefault="004C02D6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ind w:leftChars="-1" w:left="-2" w:firstLine="1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5</w:t>
            </w:r>
            <w:r w:rsidR="008333E9"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.软件</w:t>
            </w:r>
            <w:r w:rsidR="008333E9"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系统技术</w:t>
            </w:r>
            <w:r w:rsidR="008333E9"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实现</w:t>
            </w:r>
            <w:r w:rsidR="008333E9" w:rsidRPr="00E77EA1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问题</w:t>
            </w:r>
            <w:r w:rsidR="008333E9" w:rsidRPr="00E77EA1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汇总</w:t>
            </w:r>
          </w:p>
          <w:p w14:paraId="395D8E28" w14:textId="77777777" w:rsidR="00D52FC8" w:rsidRPr="00CC7127" w:rsidRDefault="004C02D6" w:rsidP="008333E9">
            <w:pPr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6</w:t>
            </w:r>
            <w:r w:rsidR="008333E9"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.</w:t>
            </w:r>
            <w:r w:rsidR="008333E9"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Demo演示</w:t>
            </w:r>
            <w:r w:rsidR="008333E9"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及</w:t>
            </w:r>
            <w:r w:rsidR="008333E9" w:rsidRPr="004B1DEB">
              <w:rPr>
                <w:rFonts w:ascii="宋体" w:hAnsi="宋体" w:hint="eastAsia"/>
                <w:kern w:val="2"/>
                <w:sz w:val="18"/>
                <w:szCs w:val="18"/>
                <w:lang w:eastAsia="zh-CN" w:bidi="ar-SA"/>
              </w:rPr>
              <w:t>用</w:t>
            </w:r>
            <w:r w:rsidR="008333E9" w:rsidRPr="004B1DEB">
              <w:rPr>
                <w:rFonts w:ascii="宋体" w:hAnsi="宋体"/>
                <w:kern w:val="2"/>
                <w:sz w:val="18"/>
                <w:szCs w:val="18"/>
                <w:lang w:eastAsia="zh-CN" w:bidi="ar-SA"/>
              </w:rPr>
              <w:t>例介绍</w:t>
            </w:r>
          </w:p>
        </w:tc>
      </w:tr>
    </w:tbl>
    <w:p w14:paraId="4B6AC2E4" w14:textId="77777777" w:rsidR="00BA7695" w:rsidRDefault="00BA7695" w:rsidP="00BA7695">
      <w:pPr>
        <w:rPr>
          <w:sz w:val="18"/>
          <w:szCs w:val="18"/>
          <w:lang w:eastAsia="zh-CN"/>
        </w:rPr>
      </w:pPr>
      <w:r w:rsidRPr="00232620">
        <w:rPr>
          <w:rFonts w:hint="eastAsia"/>
          <w:sz w:val="18"/>
          <w:szCs w:val="18"/>
          <w:lang w:eastAsia="zh-CN"/>
        </w:rPr>
        <w:t xml:space="preserve"> T</w:t>
      </w:r>
      <w:r w:rsidRPr="00232620">
        <w:rPr>
          <w:rFonts w:hint="eastAsia"/>
          <w:sz w:val="18"/>
          <w:szCs w:val="18"/>
          <w:lang w:eastAsia="zh-CN"/>
        </w:rPr>
        <w:t>：</w:t>
      </w:r>
      <w:r w:rsidR="00732069">
        <w:rPr>
          <w:rFonts w:hint="eastAsia"/>
          <w:sz w:val="18"/>
          <w:szCs w:val="18"/>
          <w:lang w:eastAsia="zh-CN"/>
        </w:rPr>
        <w:t>合同生效日期</w:t>
      </w:r>
    </w:p>
    <w:p w14:paraId="59C37B5E" w14:textId="77777777" w:rsidR="00D02A76" w:rsidRDefault="00D02A76" w:rsidP="00BA7695">
      <w:pPr>
        <w:rPr>
          <w:sz w:val="18"/>
          <w:szCs w:val="18"/>
          <w:lang w:eastAsia="zh-CN"/>
        </w:rPr>
      </w:pPr>
    </w:p>
    <w:p w14:paraId="3B60BD7C" w14:textId="77777777" w:rsidR="00BA7695" w:rsidRDefault="00732069" w:rsidP="0068635F">
      <w:pPr>
        <w:pStyle w:val="1"/>
        <w:numPr>
          <w:ilvl w:val="0"/>
          <w:numId w:val="6"/>
        </w:numPr>
        <w:rPr>
          <w:lang w:eastAsia="zh-CN"/>
        </w:rPr>
      </w:pPr>
      <w:bookmarkStart w:id="66" w:name="_Toc21767393"/>
      <w:bookmarkStart w:id="67" w:name="_Toc278375944"/>
      <w:bookmarkStart w:id="68" w:name="_Toc278375965"/>
      <w:r>
        <w:rPr>
          <w:rFonts w:hint="eastAsia"/>
          <w:lang w:eastAsia="zh-CN"/>
        </w:rPr>
        <w:t>项目监控和管理</w:t>
      </w:r>
      <w:bookmarkEnd w:id="66"/>
      <w:r w:rsidR="0091242E">
        <w:rPr>
          <w:rFonts w:hint="eastAsia"/>
          <w:lang w:eastAsia="zh-CN"/>
        </w:rPr>
        <w:t xml:space="preserve"> </w:t>
      </w:r>
      <w:bookmarkEnd w:id="67"/>
      <w:bookmarkEnd w:id="68"/>
    </w:p>
    <w:p w14:paraId="09520CF3" w14:textId="77777777" w:rsidR="00FD26D9" w:rsidRPr="009B69D9" w:rsidRDefault="00732069" w:rsidP="00FD26D9">
      <w:pPr>
        <w:rPr>
          <w:rFonts w:asciiTheme="minorHAnsi" w:hAnsiTheme="minorHAnsi"/>
          <w:sz w:val="21"/>
          <w:szCs w:val="21"/>
          <w:lang w:eastAsia="zh-CN"/>
        </w:rPr>
      </w:pPr>
      <w:r>
        <w:rPr>
          <w:rFonts w:asciiTheme="minorHAnsi" w:hAnsiTheme="minorHAnsi" w:hint="eastAsia"/>
          <w:sz w:val="21"/>
          <w:szCs w:val="21"/>
          <w:lang w:eastAsia="zh-CN"/>
        </w:rPr>
        <w:t>本项目采用如下项目管理机制：</w:t>
      </w:r>
    </w:p>
    <w:p w14:paraId="2BC78405" w14:textId="77777777" w:rsidR="00FD26D9" w:rsidRDefault="00732069" w:rsidP="00FD26D9">
      <w:pPr>
        <w:numPr>
          <w:ilvl w:val="0"/>
          <w:numId w:val="22"/>
        </w:numPr>
        <w:rPr>
          <w:rFonts w:asciiTheme="minorHAnsi" w:hAnsiTheme="minorHAnsi" w:cstheme="minorHAnsi"/>
          <w:sz w:val="21"/>
          <w:szCs w:val="21"/>
          <w:lang w:eastAsia="zh-CN"/>
        </w:rPr>
      </w:pPr>
      <w:r>
        <w:rPr>
          <w:rFonts w:asciiTheme="minorHAnsi" w:hAnsiTheme="minorHAnsi" w:cstheme="minorHAnsi" w:hint="eastAsia"/>
          <w:sz w:val="21"/>
          <w:szCs w:val="21"/>
          <w:lang w:eastAsia="zh-CN" w:bidi="ar-SA"/>
        </w:rPr>
        <w:t>项目</w:t>
      </w:r>
      <w:r w:rsidR="00DF660F">
        <w:rPr>
          <w:rFonts w:asciiTheme="minorHAnsi" w:hAnsiTheme="minorHAnsi" w:cstheme="minorHAnsi" w:hint="eastAsia"/>
          <w:color w:val="FF0000"/>
          <w:sz w:val="21"/>
          <w:szCs w:val="21"/>
          <w:lang w:eastAsia="zh-CN" w:bidi="ar-SA"/>
        </w:rPr>
        <w:t>每</w:t>
      </w:r>
      <w:r w:rsidR="00DF660F">
        <w:rPr>
          <w:rFonts w:asciiTheme="minorHAnsi" w:hAnsiTheme="minorHAnsi" w:cstheme="minorHAnsi"/>
          <w:color w:val="FF0000"/>
          <w:sz w:val="21"/>
          <w:szCs w:val="21"/>
          <w:lang w:eastAsia="zh-CN" w:bidi="ar-SA"/>
        </w:rPr>
        <w:t>周</w:t>
      </w:r>
      <w:r w:rsidR="00DF660F">
        <w:rPr>
          <w:rFonts w:asciiTheme="minorHAnsi" w:hAnsiTheme="minorHAnsi" w:cstheme="minorHAnsi" w:hint="eastAsia"/>
          <w:sz w:val="21"/>
          <w:szCs w:val="21"/>
          <w:lang w:eastAsia="zh-CN" w:bidi="ar-SA"/>
        </w:rPr>
        <w:t>周</w:t>
      </w:r>
      <w:r>
        <w:rPr>
          <w:rFonts w:asciiTheme="minorHAnsi" w:hAnsiTheme="minorHAnsi" w:cstheme="minorHAnsi" w:hint="eastAsia"/>
          <w:sz w:val="21"/>
          <w:szCs w:val="21"/>
          <w:lang w:eastAsia="zh-CN" w:bidi="ar-SA"/>
        </w:rPr>
        <w:t>报。</w:t>
      </w:r>
    </w:p>
    <w:p w14:paraId="20208112" w14:textId="77777777" w:rsidR="00FD26D9" w:rsidRPr="009B69D9" w:rsidRDefault="00732069" w:rsidP="00FD26D9">
      <w:pPr>
        <w:numPr>
          <w:ilvl w:val="0"/>
          <w:numId w:val="22"/>
        </w:numPr>
        <w:rPr>
          <w:rFonts w:asciiTheme="minorHAnsi" w:hAnsiTheme="minorHAnsi" w:cstheme="minorHAnsi"/>
          <w:sz w:val="21"/>
          <w:szCs w:val="21"/>
          <w:lang w:eastAsia="zh-CN"/>
        </w:rPr>
      </w:pPr>
      <w:r>
        <w:rPr>
          <w:rFonts w:asciiTheme="minorHAnsi" w:hAnsiTheme="minorHAnsi" w:cstheme="minorHAnsi" w:hint="eastAsia"/>
          <w:sz w:val="21"/>
          <w:szCs w:val="21"/>
          <w:lang w:eastAsia="zh-CN"/>
        </w:rPr>
        <w:t>每隔</w:t>
      </w:r>
      <w:r w:rsidR="00DF660F">
        <w:rPr>
          <w:rFonts w:asciiTheme="minorHAnsi" w:hAnsiTheme="minorHAnsi" w:cstheme="minorHAnsi" w:hint="eastAsia"/>
          <w:color w:val="FF0000"/>
          <w:sz w:val="21"/>
          <w:szCs w:val="21"/>
          <w:lang w:eastAsia="zh-CN"/>
        </w:rPr>
        <w:t>1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个月的面谈交流项目进展。</w:t>
      </w:r>
      <w:r w:rsidR="00FD26D9">
        <w:rPr>
          <w:rFonts w:asciiTheme="minorHAnsi" w:hAnsiTheme="minorHAnsi" w:cstheme="minorHAnsi"/>
          <w:sz w:val="21"/>
          <w:szCs w:val="21"/>
          <w:lang w:eastAsia="zh-CN"/>
        </w:rPr>
        <w:t xml:space="preserve"> </w:t>
      </w:r>
    </w:p>
    <w:p w14:paraId="1A044D6F" w14:textId="77777777" w:rsidR="00DA1B13" w:rsidRPr="003C7D14" w:rsidRDefault="00732069" w:rsidP="00DA1B13">
      <w:pPr>
        <w:numPr>
          <w:ilvl w:val="0"/>
          <w:numId w:val="22"/>
        </w:numPr>
        <w:rPr>
          <w:rFonts w:asciiTheme="minorHAnsi" w:hAnsiTheme="minorHAnsi" w:cstheme="minorHAnsi"/>
          <w:sz w:val="21"/>
          <w:szCs w:val="21"/>
          <w:lang w:eastAsia="zh-CN"/>
        </w:rPr>
      </w:pPr>
      <w:r w:rsidRPr="00732069">
        <w:rPr>
          <w:rFonts w:asciiTheme="minorHAnsi" w:hAnsiTheme="minorHAnsi" w:cstheme="minorHAnsi" w:hint="eastAsia"/>
          <w:sz w:val="21"/>
          <w:szCs w:val="21"/>
          <w:lang w:eastAsia="zh-CN" w:bidi="ar-SA"/>
        </w:rPr>
        <w:t>根据实际需要安排的其它交流，如电话、邮件、电话会议等。</w:t>
      </w:r>
    </w:p>
    <w:sectPr w:rsidR="00DA1B13" w:rsidRPr="003C7D14" w:rsidSect="009330CA">
      <w:footerReference w:type="default" r:id="rId13"/>
      <w:pgSz w:w="11906" w:h="16838"/>
      <w:pgMar w:top="268" w:right="720" w:bottom="720" w:left="720" w:header="851" w:footer="28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Li Xu" w:date="2019-10-17T09:41:00Z" w:initials="LX">
    <w:p w14:paraId="3BA87076" w14:textId="77777777" w:rsidR="007F650F" w:rsidRDefault="007F650F">
      <w:pPr>
        <w:pStyle w:val="af4"/>
        <w:rPr>
          <w:lang w:eastAsia="zh-CN"/>
        </w:rPr>
      </w:pPr>
      <w:r>
        <w:rPr>
          <w:rStyle w:val="af3"/>
        </w:rPr>
        <w:annotationRef/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的分享是基于邀请和对称加密的，只要通过了邀请，有访问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的权限，从本质上的删除成员需要底层实现更换密钥或黑名单。在第一阶段由于时间关系只能做到应用层面删除，</w:t>
      </w:r>
      <w:r w:rsidRPr="007F650F">
        <w:rPr>
          <w:rFonts w:hint="eastAsia"/>
          <w:lang w:eastAsia="zh-CN"/>
        </w:rPr>
        <w:t>即接受到从</w:t>
      </w:r>
      <w:r w:rsidRPr="007F650F">
        <w:rPr>
          <w:rFonts w:hint="eastAsia"/>
          <w:lang w:eastAsia="zh-CN"/>
        </w:rPr>
        <w:t>Thread</w:t>
      </w:r>
      <w:r w:rsidRPr="007F650F">
        <w:rPr>
          <w:rFonts w:hint="eastAsia"/>
          <w:lang w:eastAsia="zh-CN"/>
        </w:rPr>
        <w:t>创建者发出的“删除”指令后，对应的</w:t>
      </w:r>
      <w:r w:rsidRPr="007F650F">
        <w:rPr>
          <w:rFonts w:hint="eastAsia"/>
          <w:lang w:eastAsia="zh-CN"/>
        </w:rPr>
        <w:t>Account</w:t>
      </w:r>
      <w:r w:rsidRPr="007F650F">
        <w:rPr>
          <w:rFonts w:hint="eastAsia"/>
          <w:lang w:eastAsia="zh-CN"/>
        </w:rPr>
        <w:t>主动退出</w:t>
      </w:r>
      <w:r w:rsidRPr="007F650F">
        <w:rPr>
          <w:rFonts w:hint="eastAsia"/>
          <w:lang w:eastAsia="zh-CN"/>
        </w:rPr>
        <w:t>Thread</w:t>
      </w:r>
      <w:r w:rsidRPr="007F650F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该操作无法得到保证。</w:t>
      </w:r>
    </w:p>
  </w:comment>
  <w:comment w:id="36" w:author="Li Xu" w:date="2019-10-17T09:46:00Z" w:initials="LX">
    <w:p w14:paraId="47EF3FE6" w14:textId="77777777" w:rsidR="007F650F" w:rsidRDefault="007F650F">
      <w:pPr>
        <w:pStyle w:val="af4"/>
        <w:rPr>
          <w:lang w:eastAsia="zh-CN"/>
        </w:rPr>
      </w:pPr>
      <w:r>
        <w:rPr>
          <w:rStyle w:val="af3"/>
        </w:rPr>
        <w:annotationRef/>
      </w: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IPFS</w:t>
      </w:r>
      <w:r>
        <w:rPr>
          <w:rFonts w:hint="eastAsia"/>
          <w:lang w:eastAsia="zh-CN"/>
        </w:rPr>
        <w:t>的存储为完全分布式存储的，内容可能存储在</w:t>
      </w:r>
      <w:r>
        <w:rPr>
          <w:rFonts w:hint="eastAsia"/>
          <w:lang w:eastAsia="zh-CN"/>
        </w:rPr>
        <w:t>IPFS</w:t>
      </w:r>
      <w:r>
        <w:rPr>
          <w:rFonts w:hint="eastAsia"/>
          <w:lang w:eastAsia="zh-CN"/>
        </w:rPr>
        <w:t>网络的任意节点上，无法保证所有存有文件副本的节点都遵从</w:t>
      </w:r>
      <w:r w:rsidR="00550061">
        <w:rPr>
          <w:rFonts w:hint="eastAsia"/>
          <w:lang w:eastAsia="zh-CN"/>
        </w:rPr>
        <w:t>/</w:t>
      </w:r>
      <w:r w:rsidR="00550061">
        <w:rPr>
          <w:rFonts w:hint="eastAsia"/>
          <w:lang w:eastAsia="zh-CN"/>
        </w:rPr>
        <w:t>收到</w:t>
      </w:r>
      <w:r>
        <w:rPr>
          <w:rFonts w:hint="eastAsia"/>
          <w:lang w:eastAsia="zh-CN"/>
        </w:rPr>
        <w:t>删除请求。目前考虑实现的“删除”方式为，由特定节点发出删除请求，然后收到该请求的节点主动将对应文件从自己的</w:t>
      </w:r>
      <w:r>
        <w:rPr>
          <w:rFonts w:hint="eastAsia"/>
          <w:lang w:eastAsia="zh-CN"/>
        </w:rPr>
        <w:t>IPFS</w:t>
      </w:r>
      <w:r>
        <w:rPr>
          <w:rFonts w:hint="eastAsia"/>
          <w:lang w:eastAsia="zh-CN"/>
        </w:rPr>
        <w:t>节点删除，但是并没有机制确定删除操作一定完成。</w:t>
      </w:r>
    </w:p>
  </w:comment>
  <w:comment w:id="46" w:author="Li Xu" w:date="2019-10-17T09:50:00Z" w:initials="LX">
    <w:p w14:paraId="3D8B0446" w14:textId="32DBB82A" w:rsidR="004414D8" w:rsidRDefault="004414D8">
      <w:pPr>
        <w:pStyle w:val="af4"/>
      </w:pPr>
      <w:r>
        <w:rPr>
          <w:rStyle w:val="af3"/>
        </w:rPr>
        <w:annotationRef/>
      </w:r>
      <w:r>
        <w:rPr>
          <w:lang w:eastAsia="zh-CN"/>
        </w:rPr>
        <w:t>Café</w:t>
      </w:r>
      <w:r>
        <w:rPr>
          <w:rFonts w:hint="eastAsia"/>
          <w:lang w:eastAsia="zh-CN"/>
        </w:rPr>
        <w:t>的自动选择需要硬件信息的收集以及分布式的选举算法，在第一阶段可能无法完成。</w:t>
      </w:r>
      <w:bookmarkStart w:id="49" w:name="_GoBack"/>
      <w:bookmarkEnd w:id="4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A87076" w15:done="0"/>
  <w15:commentEx w15:paraId="47EF3FE6" w15:done="0"/>
  <w15:commentEx w15:paraId="3D8B04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A87076" w16cid:durableId="2152B5C9"/>
  <w16cid:commentId w16cid:paraId="47EF3FE6" w16cid:durableId="2152B6E3"/>
  <w16cid:commentId w16cid:paraId="3D8B0446" w16cid:durableId="2152B7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E5DB3" w14:textId="77777777" w:rsidR="0026359F" w:rsidRDefault="0026359F" w:rsidP="001C09DB">
      <w:r>
        <w:separator/>
      </w:r>
    </w:p>
  </w:endnote>
  <w:endnote w:type="continuationSeparator" w:id="0">
    <w:p w14:paraId="6D387925" w14:textId="77777777" w:rsidR="0026359F" w:rsidRDefault="0026359F" w:rsidP="001C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879"/>
      <w:gridCol w:w="3360"/>
    </w:tblGrid>
    <w:tr w:rsidR="009330CA" w14:paraId="39B4C7EE" w14:textId="77777777" w:rsidTr="00124F61">
      <w:tc>
        <w:tcPr>
          <w:tcW w:w="1542" w:type="pct"/>
        </w:tcPr>
        <w:p w14:paraId="3F906B67" w14:textId="77777777" w:rsidR="009330CA" w:rsidRDefault="007F6E8E" w:rsidP="00124F61">
          <w:pPr>
            <w:pStyle w:val="ad"/>
          </w:pPr>
          <w:r>
            <w:fldChar w:fldCharType="begin"/>
          </w:r>
          <w:r w:rsidR="009330CA">
            <w:instrText xml:space="preserve"> DATE \@ "yyyy-MM-dd" </w:instrText>
          </w:r>
          <w:r>
            <w:fldChar w:fldCharType="separate"/>
          </w:r>
          <w:r w:rsidR="007F650F">
            <w:rPr>
              <w:noProof/>
            </w:rPr>
            <w:t>2019-10-17</w:t>
          </w:r>
          <w:r>
            <w:fldChar w:fldCharType="end"/>
          </w:r>
        </w:p>
      </w:tc>
      <w:tc>
        <w:tcPr>
          <w:tcW w:w="1853" w:type="pct"/>
        </w:tcPr>
        <w:p w14:paraId="227528C9" w14:textId="77777777" w:rsidR="009330CA" w:rsidRDefault="009330CA" w:rsidP="00124F61">
          <w:pPr>
            <w:pStyle w:val="ad"/>
            <w:ind w:firstLineChars="200" w:firstLine="360"/>
          </w:pPr>
        </w:p>
      </w:tc>
      <w:tc>
        <w:tcPr>
          <w:tcW w:w="1605" w:type="pct"/>
        </w:tcPr>
        <w:p w14:paraId="03AA5CBF" w14:textId="77777777" w:rsidR="009330CA" w:rsidRDefault="009330CA" w:rsidP="00124F61">
          <w:pPr>
            <w:pStyle w:val="ad"/>
            <w:ind w:firstLine="360"/>
            <w:jc w:val="right"/>
          </w:pPr>
          <w:r>
            <w:t>Page</w:t>
          </w:r>
          <w:r w:rsidR="007F6E8E">
            <w:fldChar w:fldCharType="begin"/>
          </w:r>
          <w:r>
            <w:instrText>PAGE</w:instrText>
          </w:r>
          <w:r w:rsidR="007F6E8E">
            <w:fldChar w:fldCharType="separate"/>
          </w:r>
          <w:r w:rsidR="000C2318">
            <w:rPr>
              <w:noProof/>
            </w:rPr>
            <w:t>7</w:t>
          </w:r>
          <w:r w:rsidR="007F6E8E">
            <w:fldChar w:fldCharType="end"/>
          </w:r>
          <w:r>
            <w:t>, Total</w:t>
          </w:r>
          <w:r w:rsidR="00036C66">
            <w:rPr>
              <w:noProof/>
            </w:rPr>
            <w:fldChar w:fldCharType="begin"/>
          </w:r>
          <w:r w:rsidR="00036C66">
            <w:rPr>
              <w:noProof/>
            </w:rPr>
            <w:instrText xml:space="preserve"> NUMPAGES  \* Arabic  \* MERGEFORMAT </w:instrText>
          </w:r>
          <w:r w:rsidR="00036C66">
            <w:rPr>
              <w:noProof/>
            </w:rPr>
            <w:fldChar w:fldCharType="separate"/>
          </w:r>
          <w:r w:rsidR="000C2318">
            <w:rPr>
              <w:noProof/>
            </w:rPr>
            <w:t>7</w:t>
          </w:r>
          <w:r w:rsidR="00036C66">
            <w:rPr>
              <w:noProof/>
            </w:rPr>
            <w:fldChar w:fldCharType="end"/>
          </w:r>
        </w:p>
      </w:tc>
    </w:tr>
  </w:tbl>
  <w:p w14:paraId="6766C64E" w14:textId="77777777" w:rsidR="009330CA" w:rsidRDefault="009330C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7C59F" w14:textId="77777777" w:rsidR="0026359F" w:rsidRDefault="0026359F" w:rsidP="001C09DB">
      <w:r>
        <w:separator/>
      </w:r>
    </w:p>
  </w:footnote>
  <w:footnote w:type="continuationSeparator" w:id="0">
    <w:p w14:paraId="4A7A9A3B" w14:textId="77777777" w:rsidR="0026359F" w:rsidRDefault="0026359F" w:rsidP="001C0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9E9"/>
    <w:multiLevelType w:val="hybridMultilevel"/>
    <w:tmpl w:val="50F6573A"/>
    <w:lvl w:ilvl="0" w:tplc="B1FCBFB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E5F8F2EA">
      <w:start w:val="1"/>
      <w:numFmt w:val="decimal"/>
      <w:lvlText w:val="%3.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4E27811"/>
    <w:multiLevelType w:val="hybridMultilevel"/>
    <w:tmpl w:val="CB4005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83DDF"/>
    <w:multiLevelType w:val="hybridMultilevel"/>
    <w:tmpl w:val="84BA7B48"/>
    <w:lvl w:ilvl="0" w:tplc="0409000D">
      <w:start w:val="1"/>
      <w:numFmt w:val="bullet"/>
      <w:lvlText w:val=""/>
      <w:lvlJc w:val="left"/>
      <w:pPr>
        <w:ind w:left="3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6" w:hanging="420"/>
      </w:pPr>
      <w:rPr>
        <w:rFonts w:ascii="Wingdings" w:hAnsi="Wingdings" w:hint="default"/>
      </w:rPr>
    </w:lvl>
  </w:abstractNum>
  <w:abstractNum w:abstractNumId="3" w15:restartNumberingAfterBreak="0">
    <w:nsid w:val="09CE673E"/>
    <w:multiLevelType w:val="hybridMultilevel"/>
    <w:tmpl w:val="1370185C"/>
    <w:lvl w:ilvl="0" w:tplc="8F9CC35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E1449"/>
    <w:multiLevelType w:val="hybridMultilevel"/>
    <w:tmpl w:val="C8BA26BE"/>
    <w:lvl w:ilvl="0" w:tplc="B8AAD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DC5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D0B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D2F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58B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A01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F06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F02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EC2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0BCF2A16"/>
    <w:multiLevelType w:val="hybridMultilevel"/>
    <w:tmpl w:val="DB609C4E"/>
    <w:lvl w:ilvl="0" w:tplc="1D6E87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0A34AF"/>
    <w:multiLevelType w:val="hybridMultilevel"/>
    <w:tmpl w:val="EB860916"/>
    <w:lvl w:ilvl="0" w:tplc="E394655E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6F53A2"/>
    <w:multiLevelType w:val="multilevel"/>
    <w:tmpl w:val="54BC4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89B36A1"/>
    <w:multiLevelType w:val="hybridMultilevel"/>
    <w:tmpl w:val="C86AFD66"/>
    <w:lvl w:ilvl="0" w:tplc="19589A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1A3B772E"/>
    <w:multiLevelType w:val="hybridMultilevel"/>
    <w:tmpl w:val="19B6C754"/>
    <w:lvl w:ilvl="0" w:tplc="066E16AC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5111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C87145C"/>
    <w:multiLevelType w:val="hybridMultilevel"/>
    <w:tmpl w:val="B7388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E22F92"/>
    <w:multiLevelType w:val="hybridMultilevel"/>
    <w:tmpl w:val="C86AFD66"/>
    <w:lvl w:ilvl="0" w:tplc="19589A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208A7C95"/>
    <w:multiLevelType w:val="hybridMultilevel"/>
    <w:tmpl w:val="4A389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C56A72"/>
    <w:multiLevelType w:val="hybridMultilevel"/>
    <w:tmpl w:val="16A29A6C"/>
    <w:lvl w:ilvl="0" w:tplc="DE96D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21E87E8C"/>
    <w:multiLevelType w:val="hybridMultilevel"/>
    <w:tmpl w:val="1B48095E"/>
    <w:lvl w:ilvl="0" w:tplc="2FF2A91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27B1077"/>
    <w:multiLevelType w:val="hybridMultilevel"/>
    <w:tmpl w:val="B7388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A12B16"/>
    <w:multiLevelType w:val="hybridMultilevel"/>
    <w:tmpl w:val="D288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4618E"/>
    <w:multiLevelType w:val="hybridMultilevel"/>
    <w:tmpl w:val="63AE768C"/>
    <w:lvl w:ilvl="0" w:tplc="31D2BD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4250DC"/>
    <w:multiLevelType w:val="hybridMultilevel"/>
    <w:tmpl w:val="A498C3CE"/>
    <w:lvl w:ilvl="0" w:tplc="B1FCBFB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2BA46500"/>
    <w:multiLevelType w:val="hybridMultilevel"/>
    <w:tmpl w:val="C15449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018335F"/>
    <w:multiLevelType w:val="hybridMultilevel"/>
    <w:tmpl w:val="8FE6ED84"/>
    <w:lvl w:ilvl="0" w:tplc="0CE40D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1862757"/>
    <w:multiLevelType w:val="hybridMultilevel"/>
    <w:tmpl w:val="8BDE5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3DC3307"/>
    <w:multiLevelType w:val="hybridMultilevel"/>
    <w:tmpl w:val="C86AFD66"/>
    <w:lvl w:ilvl="0" w:tplc="19589A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 w15:restartNumberingAfterBreak="0">
    <w:nsid w:val="3A7F5684"/>
    <w:multiLevelType w:val="hybridMultilevel"/>
    <w:tmpl w:val="783E7E54"/>
    <w:lvl w:ilvl="0" w:tplc="C980C9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78029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EF4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EDC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0E66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9CDA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845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898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6A18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F2071A"/>
    <w:multiLevelType w:val="hybridMultilevel"/>
    <w:tmpl w:val="C86AFD66"/>
    <w:lvl w:ilvl="0" w:tplc="19589A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6" w15:restartNumberingAfterBreak="0">
    <w:nsid w:val="3C0D11E2"/>
    <w:multiLevelType w:val="multilevel"/>
    <w:tmpl w:val="0B7CCF9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7" w15:restartNumberingAfterBreak="0">
    <w:nsid w:val="41355988"/>
    <w:multiLevelType w:val="hybridMultilevel"/>
    <w:tmpl w:val="C86AFD66"/>
    <w:lvl w:ilvl="0" w:tplc="19589A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48412019"/>
    <w:multiLevelType w:val="hybridMultilevel"/>
    <w:tmpl w:val="151C2916"/>
    <w:lvl w:ilvl="0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9" w15:restartNumberingAfterBreak="0">
    <w:nsid w:val="4B9854B9"/>
    <w:multiLevelType w:val="hybridMultilevel"/>
    <w:tmpl w:val="EC60A7E6"/>
    <w:lvl w:ilvl="0" w:tplc="CDBEA096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936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4CF76894"/>
    <w:multiLevelType w:val="hybridMultilevel"/>
    <w:tmpl w:val="826CCE9E"/>
    <w:lvl w:ilvl="0" w:tplc="31CE16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581D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5E75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813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96E2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49D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7E62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AFF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0EB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71E47"/>
    <w:multiLevelType w:val="hybridMultilevel"/>
    <w:tmpl w:val="83500F28"/>
    <w:lvl w:ilvl="0" w:tplc="CDBEA096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2E24E2"/>
    <w:multiLevelType w:val="hybridMultilevel"/>
    <w:tmpl w:val="58622546"/>
    <w:lvl w:ilvl="0" w:tplc="8BB8A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AA514E"/>
    <w:multiLevelType w:val="hybridMultilevel"/>
    <w:tmpl w:val="E786AAB2"/>
    <w:lvl w:ilvl="0" w:tplc="AC3C290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2FF2395"/>
    <w:multiLevelType w:val="hybridMultilevel"/>
    <w:tmpl w:val="A7D8B58A"/>
    <w:lvl w:ilvl="0" w:tplc="0409000D">
      <w:start w:val="1"/>
      <w:numFmt w:val="bullet"/>
      <w:lvlText w:val=""/>
      <w:lvlJc w:val="left"/>
      <w:pPr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36" w15:restartNumberingAfterBreak="0">
    <w:nsid w:val="68001E5C"/>
    <w:multiLevelType w:val="hybridMultilevel"/>
    <w:tmpl w:val="A90017BE"/>
    <w:lvl w:ilvl="0" w:tplc="5AFABF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ED49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E55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2D2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888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44F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29A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034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ABC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134DC"/>
    <w:multiLevelType w:val="hybridMultilevel"/>
    <w:tmpl w:val="4030CC3E"/>
    <w:lvl w:ilvl="0" w:tplc="FB5218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B84E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2F3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EC2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88A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D44E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2A9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20A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2E8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E4E61"/>
    <w:multiLevelType w:val="hybridMultilevel"/>
    <w:tmpl w:val="210AF14C"/>
    <w:lvl w:ilvl="0" w:tplc="F88A8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410B4A"/>
    <w:multiLevelType w:val="hybridMultilevel"/>
    <w:tmpl w:val="32241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A31D43"/>
    <w:multiLevelType w:val="hybridMultilevel"/>
    <w:tmpl w:val="A8A2ED5E"/>
    <w:lvl w:ilvl="0" w:tplc="B7C0C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7A3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A6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E7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EACC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E4A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0C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08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3CC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786D20"/>
    <w:multiLevelType w:val="hybridMultilevel"/>
    <w:tmpl w:val="6E9847CE"/>
    <w:lvl w:ilvl="0" w:tplc="4AF6461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9C6E2C"/>
    <w:multiLevelType w:val="hybridMultilevel"/>
    <w:tmpl w:val="CF9ADC42"/>
    <w:lvl w:ilvl="0" w:tplc="F64C4B00">
      <w:start w:val="1"/>
      <w:numFmt w:val="decimal"/>
      <w:lvlText w:val="%1）"/>
      <w:lvlJc w:val="left"/>
      <w:pPr>
        <w:ind w:left="11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3" w15:restartNumberingAfterBreak="0">
    <w:nsid w:val="7C8B2E37"/>
    <w:multiLevelType w:val="hybridMultilevel"/>
    <w:tmpl w:val="9F0C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20082"/>
    <w:multiLevelType w:val="hybridMultilevel"/>
    <w:tmpl w:val="36886E2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1"/>
  </w:num>
  <w:num w:numId="2">
    <w:abstractNumId w:val="20"/>
  </w:num>
  <w:num w:numId="3">
    <w:abstractNumId w:val="14"/>
  </w:num>
  <w:num w:numId="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10"/>
  </w:num>
  <w:num w:numId="7">
    <w:abstractNumId w:val="0"/>
  </w:num>
  <w:num w:numId="8">
    <w:abstractNumId w:val="25"/>
  </w:num>
  <w:num w:numId="9">
    <w:abstractNumId w:val="8"/>
  </w:num>
  <w:num w:numId="10">
    <w:abstractNumId w:val="27"/>
  </w:num>
  <w:num w:numId="11">
    <w:abstractNumId w:val="23"/>
  </w:num>
  <w:num w:numId="12">
    <w:abstractNumId w:val="12"/>
  </w:num>
  <w:num w:numId="13">
    <w:abstractNumId w:val="18"/>
  </w:num>
  <w:num w:numId="14">
    <w:abstractNumId w:val="13"/>
  </w:num>
  <w:num w:numId="15">
    <w:abstractNumId w:val="19"/>
  </w:num>
  <w:num w:numId="16">
    <w:abstractNumId w:val="42"/>
  </w:num>
  <w:num w:numId="17">
    <w:abstractNumId w:val="21"/>
  </w:num>
  <w:num w:numId="18">
    <w:abstractNumId w:val="39"/>
  </w:num>
  <w:num w:numId="19">
    <w:abstractNumId w:val="17"/>
  </w:num>
  <w:num w:numId="20">
    <w:abstractNumId w:val="44"/>
  </w:num>
  <w:num w:numId="21">
    <w:abstractNumId w:val="41"/>
  </w:num>
  <w:num w:numId="22">
    <w:abstractNumId w:val="34"/>
  </w:num>
  <w:num w:numId="23">
    <w:abstractNumId w:val="3"/>
  </w:num>
  <w:num w:numId="24">
    <w:abstractNumId w:val="33"/>
  </w:num>
  <w:num w:numId="25">
    <w:abstractNumId w:val="5"/>
  </w:num>
  <w:num w:numId="26">
    <w:abstractNumId w:val="7"/>
  </w:num>
  <w:num w:numId="27">
    <w:abstractNumId w:val="26"/>
  </w:num>
  <w:num w:numId="28">
    <w:abstractNumId w:val="38"/>
  </w:num>
  <w:num w:numId="29">
    <w:abstractNumId w:val="4"/>
  </w:num>
  <w:num w:numId="30">
    <w:abstractNumId w:val="28"/>
  </w:num>
  <w:num w:numId="31">
    <w:abstractNumId w:val="15"/>
  </w:num>
  <w:num w:numId="32">
    <w:abstractNumId w:val="9"/>
  </w:num>
  <w:num w:numId="33">
    <w:abstractNumId w:val="11"/>
  </w:num>
  <w:num w:numId="34">
    <w:abstractNumId w:val="6"/>
  </w:num>
  <w:num w:numId="35">
    <w:abstractNumId w:val="16"/>
  </w:num>
  <w:num w:numId="36">
    <w:abstractNumId w:val="37"/>
  </w:num>
  <w:num w:numId="37">
    <w:abstractNumId w:val="24"/>
  </w:num>
  <w:num w:numId="38">
    <w:abstractNumId w:val="36"/>
  </w:num>
  <w:num w:numId="39">
    <w:abstractNumId w:val="40"/>
  </w:num>
  <w:num w:numId="40">
    <w:abstractNumId w:val="35"/>
  </w:num>
  <w:num w:numId="41">
    <w:abstractNumId w:val="32"/>
  </w:num>
  <w:num w:numId="42">
    <w:abstractNumId w:val="1"/>
  </w:num>
  <w:num w:numId="43">
    <w:abstractNumId w:val="29"/>
  </w:num>
  <w:num w:numId="44">
    <w:abstractNumId w:val="2"/>
  </w:num>
  <w:num w:numId="4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 Xu">
    <w15:presenceInfo w15:providerId="Windows Live" w15:userId="f93c42b0cd783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695"/>
    <w:rsid w:val="00000771"/>
    <w:rsid w:val="000008EB"/>
    <w:rsid w:val="00000C8E"/>
    <w:rsid w:val="00001150"/>
    <w:rsid w:val="00002533"/>
    <w:rsid w:val="00003361"/>
    <w:rsid w:val="000063E5"/>
    <w:rsid w:val="00006F50"/>
    <w:rsid w:val="00010B19"/>
    <w:rsid w:val="00010F26"/>
    <w:rsid w:val="0001140B"/>
    <w:rsid w:val="0001157B"/>
    <w:rsid w:val="000125C2"/>
    <w:rsid w:val="00012904"/>
    <w:rsid w:val="00013381"/>
    <w:rsid w:val="00013DED"/>
    <w:rsid w:val="000146D3"/>
    <w:rsid w:val="00014B62"/>
    <w:rsid w:val="00015D88"/>
    <w:rsid w:val="0001640E"/>
    <w:rsid w:val="00016518"/>
    <w:rsid w:val="000169E9"/>
    <w:rsid w:val="00016B13"/>
    <w:rsid w:val="00017EC7"/>
    <w:rsid w:val="00017FD0"/>
    <w:rsid w:val="00020D0C"/>
    <w:rsid w:val="00020D5E"/>
    <w:rsid w:val="000211EA"/>
    <w:rsid w:val="00021816"/>
    <w:rsid w:val="00021A91"/>
    <w:rsid w:val="00021F09"/>
    <w:rsid w:val="000229A9"/>
    <w:rsid w:val="000231C8"/>
    <w:rsid w:val="00023AC5"/>
    <w:rsid w:val="00024B6F"/>
    <w:rsid w:val="00025AC8"/>
    <w:rsid w:val="00025C17"/>
    <w:rsid w:val="00026326"/>
    <w:rsid w:val="000266A0"/>
    <w:rsid w:val="000268FF"/>
    <w:rsid w:val="0002709D"/>
    <w:rsid w:val="00027545"/>
    <w:rsid w:val="00027F87"/>
    <w:rsid w:val="00030512"/>
    <w:rsid w:val="0003122B"/>
    <w:rsid w:val="000313BF"/>
    <w:rsid w:val="00031634"/>
    <w:rsid w:val="00031AD6"/>
    <w:rsid w:val="00036217"/>
    <w:rsid w:val="0003656C"/>
    <w:rsid w:val="000365BB"/>
    <w:rsid w:val="00036C66"/>
    <w:rsid w:val="00036F5F"/>
    <w:rsid w:val="0004136A"/>
    <w:rsid w:val="00041DA5"/>
    <w:rsid w:val="00041F3F"/>
    <w:rsid w:val="00042FA5"/>
    <w:rsid w:val="000434CC"/>
    <w:rsid w:val="0004353E"/>
    <w:rsid w:val="000436C6"/>
    <w:rsid w:val="000439AF"/>
    <w:rsid w:val="00043A3B"/>
    <w:rsid w:val="000441F0"/>
    <w:rsid w:val="0004441C"/>
    <w:rsid w:val="00044696"/>
    <w:rsid w:val="000448E3"/>
    <w:rsid w:val="000457FE"/>
    <w:rsid w:val="00045E3F"/>
    <w:rsid w:val="0004771E"/>
    <w:rsid w:val="00047F66"/>
    <w:rsid w:val="000503E1"/>
    <w:rsid w:val="0005040F"/>
    <w:rsid w:val="00050E2E"/>
    <w:rsid w:val="0005162E"/>
    <w:rsid w:val="00051CA6"/>
    <w:rsid w:val="00052249"/>
    <w:rsid w:val="00053014"/>
    <w:rsid w:val="00053229"/>
    <w:rsid w:val="000532D7"/>
    <w:rsid w:val="00053D30"/>
    <w:rsid w:val="00054F95"/>
    <w:rsid w:val="00055F2A"/>
    <w:rsid w:val="00056A55"/>
    <w:rsid w:val="00057F6A"/>
    <w:rsid w:val="00060204"/>
    <w:rsid w:val="00060272"/>
    <w:rsid w:val="00060845"/>
    <w:rsid w:val="00060CC4"/>
    <w:rsid w:val="00061B4E"/>
    <w:rsid w:val="00061E93"/>
    <w:rsid w:val="0006256C"/>
    <w:rsid w:val="000625B2"/>
    <w:rsid w:val="00062D3E"/>
    <w:rsid w:val="000637FB"/>
    <w:rsid w:val="0006390C"/>
    <w:rsid w:val="00064352"/>
    <w:rsid w:val="00064F67"/>
    <w:rsid w:val="00065DB3"/>
    <w:rsid w:val="00065FFD"/>
    <w:rsid w:val="00066BCA"/>
    <w:rsid w:val="00066BE9"/>
    <w:rsid w:val="00067AEA"/>
    <w:rsid w:val="00067DA3"/>
    <w:rsid w:val="00072208"/>
    <w:rsid w:val="000729DA"/>
    <w:rsid w:val="00072A32"/>
    <w:rsid w:val="00073406"/>
    <w:rsid w:val="000735C3"/>
    <w:rsid w:val="00073626"/>
    <w:rsid w:val="000744F7"/>
    <w:rsid w:val="0007455E"/>
    <w:rsid w:val="000760F1"/>
    <w:rsid w:val="00076B7E"/>
    <w:rsid w:val="00076E37"/>
    <w:rsid w:val="00076E5F"/>
    <w:rsid w:val="000779E4"/>
    <w:rsid w:val="00077F71"/>
    <w:rsid w:val="00082924"/>
    <w:rsid w:val="0008308B"/>
    <w:rsid w:val="0008329F"/>
    <w:rsid w:val="00083848"/>
    <w:rsid w:val="0008395F"/>
    <w:rsid w:val="000847CE"/>
    <w:rsid w:val="00085208"/>
    <w:rsid w:val="00085C86"/>
    <w:rsid w:val="00085E2F"/>
    <w:rsid w:val="00087198"/>
    <w:rsid w:val="00087A89"/>
    <w:rsid w:val="00087B31"/>
    <w:rsid w:val="00090C93"/>
    <w:rsid w:val="000922AD"/>
    <w:rsid w:val="00092C09"/>
    <w:rsid w:val="00092CC1"/>
    <w:rsid w:val="00092E93"/>
    <w:rsid w:val="00093789"/>
    <w:rsid w:val="00093B19"/>
    <w:rsid w:val="00094066"/>
    <w:rsid w:val="0009436C"/>
    <w:rsid w:val="00094F3B"/>
    <w:rsid w:val="00095097"/>
    <w:rsid w:val="00095137"/>
    <w:rsid w:val="0009569D"/>
    <w:rsid w:val="000956CD"/>
    <w:rsid w:val="000964A0"/>
    <w:rsid w:val="000967A5"/>
    <w:rsid w:val="00097641"/>
    <w:rsid w:val="000A0685"/>
    <w:rsid w:val="000A36C4"/>
    <w:rsid w:val="000A652A"/>
    <w:rsid w:val="000A6883"/>
    <w:rsid w:val="000A6B7C"/>
    <w:rsid w:val="000A6BF0"/>
    <w:rsid w:val="000A73EC"/>
    <w:rsid w:val="000B10BF"/>
    <w:rsid w:val="000B16FF"/>
    <w:rsid w:val="000B34EE"/>
    <w:rsid w:val="000B3C52"/>
    <w:rsid w:val="000B3CEE"/>
    <w:rsid w:val="000B48DF"/>
    <w:rsid w:val="000B4CD0"/>
    <w:rsid w:val="000B5264"/>
    <w:rsid w:val="000B67A4"/>
    <w:rsid w:val="000B6E5D"/>
    <w:rsid w:val="000B7FB5"/>
    <w:rsid w:val="000C079F"/>
    <w:rsid w:val="000C0924"/>
    <w:rsid w:val="000C0E3E"/>
    <w:rsid w:val="000C1A65"/>
    <w:rsid w:val="000C1BB2"/>
    <w:rsid w:val="000C22C3"/>
    <w:rsid w:val="000C2318"/>
    <w:rsid w:val="000C244A"/>
    <w:rsid w:val="000C3267"/>
    <w:rsid w:val="000C32AA"/>
    <w:rsid w:val="000C3916"/>
    <w:rsid w:val="000C3B13"/>
    <w:rsid w:val="000C5127"/>
    <w:rsid w:val="000C71D7"/>
    <w:rsid w:val="000C78DE"/>
    <w:rsid w:val="000C7A14"/>
    <w:rsid w:val="000D0054"/>
    <w:rsid w:val="000D082B"/>
    <w:rsid w:val="000D0D09"/>
    <w:rsid w:val="000D0E76"/>
    <w:rsid w:val="000D1AD8"/>
    <w:rsid w:val="000D2128"/>
    <w:rsid w:val="000D2A17"/>
    <w:rsid w:val="000D44A7"/>
    <w:rsid w:val="000D4551"/>
    <w:rsid w:val="000D4C46"/>
    <w:rsid w:val="000D5127"/>
    <w:rsid w:val="000D60E3"/>
    <w:rsid w:val="000D6453"/>
    <w:rsid w:val="000D71B5"/>
    <w:rsid w:val="000E046B"/>
    <w:rsid w:val="000E05C0"/>
    <w:rsid w:val="000E0B68"/>
    <w:rsid w:val="000E19CE"/>
    <w:rsid w:val="000E1B48"/>
    <w:rsid w:val="000E1BC5"/>
    <w:rsid w:val="000E1D36"/>
    <w:rsid w:val="000E1E94"/>
    <w:rsid w:val="000E2781"/>
    <w:rsid w:val="000E2A51"/>
    <w:rsid w:val="000E4126"/>
    <w:rsid w:val="000E4163"/>
    <w:rsid w:val="000E4CAA"/>
    <w:rsid w:val="000E53D0"/>
    <w:rsid w:val="000E7043"/>
    <w:rsid w:val="000E7EE3"/>
    <w:rsid w:val="000F1312"/>
    <w:rsid w:val="000F1BCA"/>
    <w:rsid w:val="000F29B0"/>
    <w:rsid w:val="000F388D"/>
    <w:rsid w:val="000F3893"/>
    <w:rsid w:val="000F3AC4"/>
    <w:rsid w:val="000F3F30"/>
    <w:rsid w:val="000F4805"/>
    <w:rsid w:val="000F4A6F"/>
    <w:rsid w:val="000F502C"/>
    <w:rsid w:val="000F575E"/>
    <w:rsid w:val="000F60BA"/>
    <w:rsid w:val="000F6112"/>
    <w:rsid w:val="000F641C"/>
    <w:rsid w:val="000F6EC8"/>
    <w:rsid w:val="000F703B"/>
    <w:rsid w:val="00100499"/>
    <w:rsid w:val="00100C2A"/>
    <w:rsid w:val="00101187"/>
    <w:rsid w:val="00102195"/>
    <w:rsid w:val="0010311D"/>
    <w:rsid w:val="00104706"/>
    <w:rsid w:val="001047E8"/>
    <w:rsid w:val="00105675"/>
    <w:rsid w:val="00105AE3"/>
    <w:rsid w:val="00105CB3"/>
    <w:rsid w:val="00106C3A"/>
    <w:rsid w:val="00107F14"/>
    <w:rsid w:val="0011030E"/>
    <w:rsid w:val="001117F2"/>
    <w:rsid w:val="00112E5B"/>
    <w:rsid w:val="00112EBC"/>
    <w:rsid w:val="00113A8B"/>
    <w:rsid w:val="00115FC3"/>
    <w:rsid w:val="0011718F"/>
    <w:rsid w:val="0011723C"/>
    <w:rsid w:val="001221C9"/>
    <w:rsid w:val="0012283F"/>
    <w:rsid w:val="00123AEA"/>
    <w:rsid w:val="00124A99"/>
    <w:rsid w:val="0012586D"/>
    <w:rsid w:val="00125E4B"/>
    <w:rsid w:val="001262BC"/>
    <w:rsid w:val="001264C5"/>
    <w:rsid w:val="00126F45"/>
    <w:rsid w:val="001271D3"/>
    <w:rsid w:val="00127456"/>
    <w:rsid w:val="00130583"/>
    <w:rsid w:val="00130CCA"/>
    <w:rsid w:val="00130CD8"/>
    <w:rsid w:val="0013129F"/>
    <w:rsid w:val="00131FB0"/>
    <w:rsid w:val="001329C9"/>
    <w:rsid w:val="00132E95"/>
    <w:rsid w:val="00133E85"/>
    <w:rsid w:val="001348EE"/>
    <w:rsid w:val="00136149"/>
    <w:rsid w:val="0013736A"/>
    <w:rsid w:val="00140BF5"/>
    <w:rsid w:val="00141119"/>
    <w:rsid w:val="00141CB9"/>
    <w:rsid w:val="00143936"/>
    <w:rsid w:val="0014467A"/>
    <w:rsid w:val="001448ED"/>
    <w:rsid w:val="0014495F"/>
    <w:rsid w:val="001455C1"/>
    <w:rsid w:val="001455F2"/>
    <w:rsid w:val="00146A75"/>
    <w:rsid w:val="00150378"/>
    <w:rsid w:val="00151E43"/>
    <w:rsid w:val="001539B1"/>
    <w:rsid w:val="00153DD9"/>
    <w:rsid w:val="00155742"/>
    <w:rsid w:val="00155BCF"/>
    <w:rsid w:val="00155C39"/>
    <w:rsid w:val="00155E5C"/>
    <w:rsid w:val="00156AD0"/>
    <w:rsid w:val="00157CCD"/>
    <w:rsid w:val="00162165"/>
    <w:rsid w:val="00162273"/>
    <w:rsid w:val="0016248C"/>
    <w:rsid w:val="00162CB9"/>
    <w:rsid w:val="0016339E"/>
    <w:rsid w:val="00163D1C"/>
    <w:rsid w:val="0016461E"/>
    <w:rsid w:val="00164771"/>
    <w:rsid w:val="00165139"/>
    <w:rsid w:val="00165BFC"/>
    <w:rsid w:val="00165E51"/>
    <w:rsid w:val="001661D4"/>
    <w:rsid w:val="001663BA"/>
    <w:rsid w:val="00166F0E"/>
    <w:rsid w:val="001676FF"/>
    <w:rsid w:val="001703FD"/>
    <w:rsid w:val="00170C09"/>
    <w:rsid w:val="001716ED"/>
    <w:rsid w:val="00171A7D"/>
    <w:rsid w:val="00172EE9"/>
    <w:rsid w:val="0017317F"/>
    <w:rsid w:val="001737A8"/>
    <w:rsid w:val="00173B46"/>
    <w:rsid w:val="00174C78"/>
    <w:rsid w:val="0017501C"/>
    <w:rsid w:val="001758C9"/>
    <w:rsid w:val="00175BB6"/>
    <w:rsid w:val="00175D60"/>
    <w:rsid w:val="00176025"/>
    <w:rsid w:val="0017642D"/>
    <w:rsid w:val="0017653A"/>
    <w:rsid w:val="00177374"/>
    <w:rsid w:val="00180064"/>
    <w:rsid w:val="001813AD"/>
    <w:rsid w:val="0018261C"/>
    <w:rsid w:val="00182C7A"/>
    <w:rsid w:val="001853A7"/>
    <w:rsid w:val="00185898"/>
    <w:rsid w:val="001866B5"/>
    <w:rsid w:val="001873CA"/>
    <w:rsid w:val="0019049B"/>
    <w:rsid w:val="001906F3"/>
    <w:rsid w:val="00190C71"/>
    <w:rsid w:val="00190FE0"/>
    <w:rsid w:val="00191E34"/>
    <w:rsid w:val="00191F10"/>
    <w:rsid w:val="00191F26"/>
    <w:rsid w:val="0019222F"/>
    <w:rsid w:val="00192AA2"/>
    <w:rsid w:val="00193408"/>
    <w:rsid w:val="00193ED7"/>
    <w:rsid w:val="0019431C"/>
    <w:rsid w:val="00194B07"/>
    <w:rsid w:val="001966F2"/>
    <w:rsid w:val="00197FF7"/>
    <w:rsid w:val="001A1457"/>
    <w:rsid w:val="001A248B"/>
    <w:rsid w:val="001A3A73"/>
    <w:rsid w:val="001A4739"/>
    <w:rsid w:val="001A47A9"/>
    <w:rsid w:val="001A774E"/>
    <w:rsid w:val="001A7FD1"/>
    <w:rsid w:val="001B02B6"/>
    <w:rsid w:val="001B0500"/>
    <w:rsid w:val="001B09FD"/>
    <w:rsid w:val="001B10A8"/>
    <w:rsid w:val="001B155D"/>
    <w:rsid w:val="001B1F6E"/>
    <w:rsid w:val="001B2322"/>
    <w:rsid w:val="001B2D04"/>
    <w:rsid w:val="001B3FE5"/>
    <w:rsid w:val="001B44A0"/>
    <w:rsid w:val="001B48FB"/>
    <w:rsid w:val="001B5167"/>
    <w:rsid w:val="001B62EB"/>
    <w:rsid w:val="001B6702"/>
    <w:rsid w:val="001B6D4D"/>
    <w:rsid w:val="001B7059"/>
    <w:rsid w:val="001B726C"/>
    <w:rsid w:val="001B72F8"/>
    <w:rsid w:val="001B7848"/>
    <w:rsid w:val="001B7E57"/>
    <w:rsid w:val="001C09DB"/>
    <w:rsid w:val="001C20B1"/>
    <w:rsid w:val="001C22CC"/>
    <w:rsid w:val="001C3A2A"/>
    <w:rsid w:val="001C3BAB"/>
    <w:rsid w:val="001C3D49"/>
    <w:rsid w:val="001C5719"/>
    <w:rsid w:val="001C68FB"/>
    <w:rsid w:val="001D05D0"/>
    <w:rsid w:val="001D0805"/>
    <w:rsid w:val="001D0A9D"/>
    <w:rsid w:val="001D0ADB"/>
    <w:rsid w:val="001D12FA"/>
    <w:rsid w:val="001D175F"/>
    <w:rsid w:val="001D1D40"/>
    <w:rsid w:val="001D23CE"/>
    <w:rsid w:val="001D3662"/>
    <w:rsid w:val="001D382F"/>
    <w:rsid w:val="001D407E"/>
    <w:rsid w:val="001D51A0"/>
    <w:rsid w:val="001D5578"/>
    <w:rsid w:val="001D5E82"/>
    <w:rsid w:val="001D6A18"/>
    <w:rsid w:val="001D6A8E"/>
    <w:rsid w:val="001D7EF4"/>
    <w:rsid w:val="001E1769"/>
    <w:rsid w:val="001E2528"/>
    <w:rsid w:val="001E26A1"/>
    <w:rsid w:val="001E2E06"/>
    <w:rsid w:val="001E38FA"/>
    <w:rsid w:val="001E3C7E"/>
    <w:rsid w:val="001E4AF5"/>
    <w:rsid w:val="001E52C3"/>
    <w:rsid w:val="001E5901"/>
    <w:rsid w:val="001E5C88"/>
    <w:rsid w:val="001E61E1"/>
    <w:rsid w:val="001E62CB"/>
    <w:rsid w:val="001E63F6"/>
    <w:rsid w:val="001E71A4"/>
    <w:rsid w:val="001E73D9"/>
    <w:rsid w:val="001E75A4"/>
    <w:rsid w:val="001E7753"/>
    <w:rsid w:val="001F0288"/>
    <w:rsid w:val="001F1816"/>
    <w:rsid w:val="001F18F6"/>
    <w:rsid w:val="001F2F25"/>
    <w:rsid w:val="001F4B1E"/>
    <w:rsid w:val="001F62A1"/>
    <w:rsid w:val="001F731C"/>
    <w:rsid w:val="002003A1"/>
    <w:rsid w:val="00200F5F"/>
    <w:rsid w:val="002019BA"/>
    <w:rsid w:val="00201A85"/>
    <w:rsid w:val="00202687"/>
    <w:rsid w:val="00202EBF"/>
    <w:rsid w:val="002057EC"/>
    <w:rsid w:val="00206E9E"/>
    <w:rsid w:val="00210080"/>
    <w:rsid w:val="0021021E"/>
    <w:rsid w:val="00211331"/>
    <w:rsid w:val="002113D2"/>
    <w:rsid w:val="00211861"/>
    <w:rsid w:val="00211F59"/>
    <w:rsid w:val="002131D7"/>
    <w:rsid w:val="0021343C"/>
    <w:rsid w:val="0021418F"/>
    <w:rsid w:val="002144ED"/>
    <w:rsid w:val="00214533"/>
    <w:rsid w:val="00214EAE"/>
    <w:rsid w:val="0021722E"/>
    <w:rsid w:val="00217421"/>
    <w:rsid w:val="0022282D"/>
    <w:rsid w:val="00223277"/>
    <w:rsid w:val="00223816"/>
    <w:rsid w:val="0022453E"/>
    <w:rsid w:val="0022593E"/>
    <w:rsid w:val="00225AAF"/>
    <w:rsid w:val="00226387"/>
    <w:rsid w:val="0022749E"/>
    <w:rsid w:val="00227A4B"/>
    <w:rsid w:val="00227D68"/>
    <w:rsid w:val="0023020E"/>
    <w:rsid w:val="00230FB5"/>
    <w:rsid w:val="002321C2"/>
    <w:rsid w:val="00232620"/>
    <w:rsid w:val="00232F0C"/>
    <w:rsid w:val="00234400"/>
    <w:rsid w:val="00234504"/>
    <w:rsid w:val="0023592D"/>
    <w:rsid w:val="00236611"/>
    <w:rsid w:val="0023762E"/>
    <w:rsid w:val="002378E8"/>
    <w:rsid w:val="0024063D"/>
    <w:rsid w:val="00240C83"/>
    <w:rsid w:val="00240EB0"/>
    <w:rsid w:val="002429B1"/>
    <w:rsid w:val="00242ADE"/>
    <w:rsid w:val="00243FCE"/>
    <w:rsid w:val="002448F3"/>
    <w:rsid w:val="00246F09"/>
    <w:rsid w:val="0025460C"/>
    <w:rsid w:val="002556C7"/>
    <w:rsid w:val="002569A9"/>
    <w:rsid w:val="00260195"/>
    <w:rsid w:val="00260EEE"/>
    <w:rsid w:val="00261B4B"/>
    <w:rsid w:val="0026213F"/>
    <w:rsid w:val="00263010"/>
    <w:rsid w:val="0026359F"/>
    <w:rsid w:val="002638AC"/>
    <w:rsid w:val="00264DD6"/>
    <w:rsid w:val="00265011"/>
    <w:rsid w:val="00265688"/>
    <w:rsid w:val="00265E35"/>
    <w:rsid w:val="0026638E"/>
    <w:rsid w:val="002666E5"/>
    <w:rsid w:val="00266CAC"/>
    <w:rsid w:val="00270733"/>
    <w:rsid w:val="00270BD4"/>
    <w:rsid w:val="00270FBE"/>
    <w:rsid w:val="00271F7B"/>
    <w:rsid w:val="00273A42"/>
    <w:rsid w:val="00275298"/>
    <w:rsid w:val="00275BA3"/>
    <w:rsid w:val="00275FCB"/>
    <w:rsid w:val="00276C87"/>
    <w:rsid w:val="00277E8B"/>
    <w:rsid w:val="002803BA"/>
    <w:rsid w:val="002807CB"/>
    <w:rsid w:val="002809A4"/>
    <w:rsid w:val="0028157B"/>
    <w:rsid w:val="00281650"/>
    <w:rsid w:val="00281A06"/>
    <w:rsid w:val="00281B1B"/>
    <w:rsid w:val="00281D60"/>
    <w:rsid w:val="002826F2"/>
    <w:rsid w:val="00282D34"/>
    <w:rsid w:val="00283502"/>
    <w:rsid w:val="00283A24"/>
    <w:rsid w:val="00283B2C"/>
    <w:rsid w:val="00283E49"/>
    <w:rsid w:val="002849FB"/>
    <w:rsid w:val="00285329"/>
    <w:rsid w:val="00285698"/>
    <w:rsid w:val="00285C19"/>
    <w:rsid w:val="00285E48"/>
    <w:rsid w:val="0028672A"/>
    <w:rsid w:val="00286CA3"/>
    <w:rsid w:val="00287A37"/>
    <w:rsid w:val="00287F5B"/>
    <w:rsid w:val="00290119"/>
    <w:rsid w:val="002911B2"/>
    <w:rsid w:val="002911F4"/>
    <w:rsid w:val="00292530"/>
    <w:rsid w:val="002932C8"/>
    <w:rsid w:val="0029403A"/>
    <w:rsid w:val="00294B56"/>
    <w:rsid w:val="00294EF7"/>
    <w:rsid w:val="0029552E"/>
    <w:rsid w:val="0029603E"/>
    <w:rsid w:val="002970B0"/>
    <w:rsid w:val="0029780A"/>
    <w:rsid w:val="002A0184"/>
    <w:rsid w:val="002A1168"/>
    <w:rsid w:val="002A1F9C"/>
    <w:rsid w:val="002A2BA2"/>
    <w:rsid w:val="002A3D50"/>
    <w:rsid w:val="002A42EB"/>
    <w:rsid w:val="002A4314"/>
    <w:rsid w:val="002A4A70"/>
    <w:rsid w:val="002A55ED"/>
    <w:rsid w:val="002A563E"/>
    <w:rsid w:val="002A56FA"/>
    <w:rsid w:val="002A5CB6"/>
    <w:rsid w:val="002A5FB3"/>
    <w:rsid w:val="002A6767"/>
    <w:rsid w:val="002A67D8"/>
    <w:rsid w:val="002A7F93"/>
    <w:rsid w:val="002B0537"/>
    <w:rsid w:val="002B0654"/>
    <w:rsid w:val="002B0829"/>
    <w:rsid w:val="002B0C37"/>
    <w:rsid w:val="002B21B0"/>
    <w:rsid w:val="002B2451"/>
    <w:rsid w:val="002B3E4D"/>
    <w:rsid w:val="002B4CCD"/>
    <w:rsid w:val="002B5BEA"/>
    <w:rsid w:val="002B6E53"/>
    <w:rsid w:val="002B7699"/>
    <w:rsid w:val="002C04CB"/>
    <w:rsid w:val="002C0C24"/>
    <w:rsid w:val="002C1030"/>
    <w:rsid w:val="002C27BB"/>
    <w:rsid w:val="002C325B"/>
    <w:rsid w:val="002C3A17"/>
    <w:rsid w:val="002D0635"/>
    <w:rsid w:val="002D31EE"/>
    <w:rsid w:val="002D405D"/>
    <w:rsid w:val="002D418B"/>
    <w:rsid w:val="002D526C"/>
    <w:rsid w:val="002D5DE5"/>
    <w:rsid w:val="002D60DE"/>
    <w:rsid w:val="002D7906"/>
    <w:rsid w:val="002D7F26"/>
    <w:rsid w:val="002E0DF6"/>
    <w:rsid w:val="002E1085"/>
    <w:rsid w:val="002E15BB"/>
    <w:rsid w:val="002E1A54"/>
    <w:rsid w:val="002E32EC"/>
    <w:rsid w:val="002E3494"/>
    <w:rsid w:val="002E404B"/>
    <w:rsid w:val="002E43BC"/>
    <w:rsid w:val="002E50E7"/>
    <w:rsid w:val="002E6216"/>
    <w:rsid w:val="002E62F8"/>
    <w:rsid w:val="002E6B90"/>
    <w:rsid w:val="002E6BC1"/>
    <w:rsid w:val="002E7362"/>
    <w:rsid w:val="002E7437"/>
    <w:rsid w:val="002E7806"/>
    <w:rsid w:val="002E7A0A"/>
    <w:rsid w:val="002F06ED"/>
    <w:rsid w:val="002F0758"/>
    <w:rsid w:val="002F0770"/>
    <w:rsid w:val="002F0974"/>
    <w:rsid w:val="002F13A0"/>
    <w:rsid w:val="002F1526"/>
    <w:rsid w:val="002F1DD3"/>
    <w:rsid w:val="002F27F1"/>
    <w:rsid w:val="002F4199"/>
    <w:rsid w:val="002F45A5"/>
    <w:rsid w:val="002F46BA"/>
    <w:rsid w:val="002F471F"/>
    <w:rsid w:val="002F5C05"/>
    <w:rsid w:val="002F6052"/>
    <w:rsid w:val="002F7E07"/>
    <w:rsid w:val="00301AFA"/>
    <w:rsid w:val="0030298A"/>
    <w:rsid w:val="0030422F"/>
    <w:rsid w:val="003047EF"/>
    <w:rsid w:val="00304FA3"/>
    <w:rsid w:val="003051D9"/>
    <w:rsid w:val="003063DA"/>
    <w:rsid w:val="00307AD1"/>
    <w:rsid w:val="003106E6"/>
    <w:rsid w:val="00311238"/>
    <w:rsid w:val="0031140D"/>
    <w:rsid w:val="00311568"/>
    <w:rsid w:val="00311A12"/>
    <w:rsid w:val="00312643"/>
    <w:rsid w:val="00312A31"/>
    <w:rsid w:val="00312B75"/>
    <w:rsid w:val="00313197"/>
    <w:rsid w:val="00313386"/>
    <w:rsid w:val="00313C77"/>
    <w:rsid w:val="00314A0C"/>
    <w:rsid w:val="00315CF4"/>
    <w:rsid w:val="003160B8"/>
    <w:rsid w:val="00316747"/>
    <w:rsid w:val="00316B42"/>
    <w:rsid w:val="00316B6D"/>
    <w:rsid w:val="0032356A"/>
    <w:rsid w:val="00323609"/>
    <w:rsid w:val="00323A1A"/>
    <w:rsid w:val="00323C85"/>
    <w:rsid w:val="00324265"/>
    <w:rsid w:val="00333A5F"/>
    <w:rsid w:val="00333B23"/>
    <w:rsid w:val="00333FC5"/>
    <w:rsid w:val="003347F2"/>
    <w:rsid w:val="00335187"/>
    <w:rsid w:val="0033552A"/>
    <w:rsid w:val="003360E3"/>
    <w:rsid w:val="003361B2"/>
    <w:rsid w:val="00336D7B"/>
    <w:rsid w:val="003370AD"/>
    <w:rsid w:val="003406B1"/>
    <w:rsid w:val="00341217"/>
    <w:rsid w:val="00341338"/>
    <w:rsid w:val="003413E5"/>
    <w:rsid w:val="00344AFC"/>
    <w:rsid w:val="00345867"/>
    <w:rsid w:val="00345D3E"/>
    <w:rsid w:val="0034619A"/>
    <w:rsid w:val="00346AE7"/>
    <w:rsid w:val="00347454"/>
    <w:rsid w:val="003507B2"/>
    <w:rsid w:val="003510A2"/>
    <w:rsid w:val="00352690"/>
    <w:rsid w:val="00353C1A"/>
    <w:rsid w:val="0035409E"/>
    <w:rsid w:val="003542E6"/>
    <w:rsid w:val="00354AF5"/>
    <w:rsid w:val="00354D29"/>
    <w:rsid w:val="00357F7C"/>
    <w:rsid w:val="00360468"/>
    <w:rsid w:val="00360822"/>
    <w:rsid w:val="00360A88"/>
    <w:rsid w:val="00360ED5"/>
    <w:rsid w:val="00361465"/>
    <w:rsid w:val="00361A60"/>
    <w:rsid w:val="00361A7D"/>
    <w:rsid w:val="00361C57"/>
    <w:rsid w:val="003624E7"/>
    <w:rsid w:val="0036289E"/>
    <w:rsid w:val="00362C3F"/>
    <w:rsid w:val="00362DEA"/>
    <w:rsid w:val="00363071"/>
    <w:rsid w:val="00364CEF"/>
    <w:rsid w:val="00364E40"/>
    <w:rsid w:val="003659A1"/>
    <w:rsid w:val="00365CE5"/>
    <w:rsid w:val="00366731"/>
    <w:rsid w:val="00366DF5"/>
    <w:rsid w:val="003670EF"/>
    <w:rsid w:val="00367EA3"/>
    <w:rsid w:val="00370885"/>
    <w:rsid w:val="003718E0"/>
    <w:rsid w:val="00371FA7"/>
    <w:rsid w:val="003721BE"/>
    <w:rsid w:val="0037466B"/>
    <w:rsid w:val="003757D3"/>
    <w:rsid w:val="00375992"/>
    <w:rsid w:val="00375DE5"/>
    <w:rsid w:val="003776E9"/>
    <w:rsid w:val="00381B4D"/>
    <w:rsid w:val="00382711"/>
    <w:rsid w:val="00382A05"/>
    <w:rsid w:val="00384741"/>
    <w:rsid w:val="00384C89"/>
    <w:rsid w:val="003852CC"/>
    <w:rsid w:val="00385C2A"/>
    <w:rsid w:val="0038610C"/>
    <w:rsid w:val="00387A1B"/>
    <w:rsid w:val="00391EAB"/>
    <w:rsid w:val="00393535"/>
    <w:rsid w:val="00393C4C"/>
    <w:rsid w:val="00393F1E"/>
    <w:rsid w:val="00394A01"/>
    <w:rsid w:val="00395187"/>
    <w:rsid w:val="003964C0"/>
    <w:rsid w:val="0039702D"/>
    <w:rsid w:val="003A16B6"/>
    <w:rsid w:val="003A253B"/>
    <w:rsid w:val="003A29EF"/>
    <w:rsid w:val="003A314A"/>
    <w:rsid w:val="003A3636"/>
    <w:rsid w:val="003A3804"/>
    <w:rsid w:val="003A392C"/>
    <w:rsid w:val="003A4313"/>
    <w:rsid w:val="003A45A5"/>
    <w:rsid w:val="003A4824"/>
    <w:rsid w:val="003A67DA"/>
    <w:rsid w:val="003B0D74"/>
    <w:rsid w:val="003B1A47"/>
    <w:rsid w:val="003B225C"/>
    <w:rsid w:val="003B2414"/>
    <w:rsid w:val="003B3882"/>
    <w:rsid w:val="003B3E12"/>
    <w:rsid w:val="003B537D"/>
    <w:rsid w:val="003B63CC"/>
    <w:rsid w:val="003B6E8B"/>
    <w:rsid w:val="003B6E96"/>
    <w:rsid w:val="003B7300"/>
    <w:rsid w:val="003C0D29"/>
    <w:rsid w:val="003C0DD3"/>
    <w:rsid w:val="003C0ED6"/>
    <w:rsid w:val="003C1279"/>
    <w:rsid w:val="003C27EE"/>
    <w:rsid w:val="003C2F10"/>
    <w:rsid w:val="003C3522"/>
    <w:rsid w:val="003C3AAB"/>
    <w:rsid w:val="003C4FAA"/>
    <w:rsid w:val="003C5A28"/>
    <w:rsid w:val="003C7D14"/>
    <w:rsid w:val="003D1E70"/>
    <w:rsid w:val="003D2728"/>
    <w:rsid w:val="003D29AF"/>
    <w:rsid w:val="003D3466"/>
    <w:rsid w:val="003D3C8A"/>
    <w:rsid w:val="003D411E"/>
    <w:rsid w:val="003D4599"/>
    <w:rsid w:val="003D4C3C"/>
    <w:rsid w:val="003D4E77"/>
    <w:rsid w:val="003D4FA0"/>
    <w:rsid w:val="003D52C8"/>
    <w:rsid w:val="003D66F9"/>
    <w:rsid w:val="003D7A20"/>
    <w:rsid w:val="003D7FE1"/>
    <w:rsid w:val="003E1113"/>
    <w:rsid w:val="003E1960"/>
    <w:rsid w:val="003E23B0"/>
    <w:rsid w:val="003E3D48"/>
    <w:rsid w:val="003E44BB"/>
    <w:rsid w:val="003E48BC"/>
    <w:rsid w:val="003E5ECB"/>
    <w:rsid w:val="003E6E31"/>
    <w:rsid w:val="003F0953"/>
    <w:rsid w:val="003F2465"/>
    <w:rsid w:val="003F2DC8"/>
    <w:rsid w:val="003F3358"/>
    <w:rsid w:val="003F4A0F"/>
    <w:rsid w:val="003F553B"/>
    <w:rsid w:val="003F569F"/>
    <w:rsid w:val="003F5DF0"/>
    <w:rsid w:val="003F6417"/>
    <w:rsid w:val="003F6D07"/>
    <w:rsid w:val="003F72E7"/>
    <w:rsid w:val="003F780E"/>
    <w:rsid w:val="004015B1"/>
    <w:rsid w:val="00401677"/>
    <w:rsid w:val="00402AD2"/>
    <w:rsid w:val="00402D0C"/>
    <w:rsid w:val="0040303E"/>
    <w:rsid w:val="00403BDE"/>
    <w:rsid w:val="0040441D"/>
    <w:rsid w:val="00404E05"/>
    <w:rsid w:val="004056DA"/>
    <w:rsid w:val="00405E9C"/>
    <w:rsid w:val="00406D10"/>
    <w:rsid w:val="00407190"/>
    <w:rsid w:val="004074FD"/>
    <w:rsid w:val="00407A4D"/>
    <w:rsid w:val="00407F59"/>
    <w:rsid w:val="004120CE"/>
    <w:rsid w:val="004149E3"/>
    <w:rsid w:val="00415409"/>
    <w:rsid w:val="00415B67"/>
    <w:rsid w:val="00415FEC"/>
    <w:rsid w:val="004161F3"/>
    <w:rsid w:val="00416787"/>
    <w:rsid w:val="00416FAD"/>
    <w:rsid w:val="004175DD"/>
    <w:rsid w:val="004176D9"/>
    <w:rsid w:val="00417744"/>
    <w:rsid w:val="00417F59"/>
    <w:rsid w:val="00420A46"/>
    <w:rsid w:val="00420A6E"/>
    <w:rsid w:val="00420DF4"/>
    <w:rsid w:val="00420E41"/>
    <w:rsid w:val="00421A7E"/>
    <w:rsid w:val="004227D9"/>
    <w:rsid w:val="00422EEC"/>
    <w:rsid w:val="004249D1"/>
    <w:rsid w:val="00425116"/>
    <w:rsid w:val="00425D10"/>
    <w:rsid w:val="00426CA3"/>
    <w:rsid w:val="004275A6"/>
    <w:rsid w:val="00430137"/>
    <w:rsid w:val="004317F5"/>
    <w:rsid w:val="00431960"/>
    <w:rsid w:val="0043210B"/>
    <w:rsid w:val="004322A7"/>
    <w:rsid w:val="004326B9"/>
    <w:rsid w:val="00435C61"/>
    <w:rsid w:val="0043645C"/>
    <w:rsid w:val="004364DF"/>
    <w:rsid w:val="00436F83"/>
    <w:rsid w:val="004377FA"/>
    <w:rsid w:val="0044007A"/>
    <w:rsid w:val="004414D8"/>
    <w:rsid w:val="00442E8B"/>
    <w:rsid w:val="0044475F"/>
    <w:rsid w:val="00446669"/>
    <w:rsid w:val="0044680F"/>
    <w:rsid w:val="0044778F"/>
    <w:rsid w:val="004502F4"/>
    <w:rsid w:val="00450C61"/>
    <w:rsid w:val="00451901"/>
    <w:rsid w:val="00451F42"/>
    <w:rsid w:val="00453507"/>
    <w:rsid w:val="00453B87"/>
    <w:rsid w:val="00454086"/>
    <w:rsid w:val="004546DE"/>
    <w:rsid w:val="004557DE"/>
    <w:rsid w:val="00456CCE"/>
    <w:rsid w:val="00457B6C"/>
    <w:rsid w:val="00457DAF"/>
    <w:rsid w:val="00460449"/>
    <w:rsid w:val="00460BFA"/>
    <w:rsid w:val="00463CD1"/>
    <w:rsid w:val="00464ACE"/>
    <w:rsid w:val="00465720"/>
    <w:rsid w:val="00465BD6"/>
    <w:rsid w:val="00465F0E"/>
    <w:rsid w:val="00466DF0"/>
    <w:rsid w:val="0046737C"/>
    <w:rsid w:val="00467DC2"/>
    <w:rsid w:val="00467EF3"/>
    <w:rsid w:val="004718F4"/>
    <w:rsid w:val="0047190A"/>
    <w:rsid w:val="00472742"/>
    <w:rsid w:val="00473825"/>
    <w:rsid w:val="0047400A"/>
    <w:rsid w:val="00475A02"/>
    <w:rsid w:val="00476FC4"/>
    <w:rsid w:val="0047722D"/>
    <w:rsid w:val="004824E2"/>
    <w:rsid w:val="00482D1E"/>
    <w:rsid w:val="004831A7"/>
    <w:rsid w:val="00483B37"/>
    <w:rsid w:val="00483D7C"/>
    <w:rsid w:val="004844A6"/>
    <w:rsid w:val="004846C9"/>
    <w:rsid w:val="00484F95"/>
    <w:rsid w:val="00485612"/>
    <w:rsid w:val="00486D17"/>
    <w:rsid w:val="0049018B"/>
    <w:rsid w:val="00490216"/>
    <w:rsid w:val="00491CB0"/>
    <w:rsid w:val="0049294F"/>
    <w:rsid w:val="00493311"/>
    <w:rsid w:val="00493B7C"/>
    <w:rsid w:val="00493C28"/>
    <w:rsid w:val="004960F8"/>
    <w:rsid w:val="00496CBE"/>
    <w:rsid w:val="004979BC"/>
    <w:rsid w:val="004A0F4B"/>
    <w:rsid w:val="004A1665"/>
    <w:rsid w:val="004A19D6"/>
    <w:rsid w:val="004A295D"/>
    <w:rsid w:val="004A2E80"/>
    <w:rsid w:val="004A4987"/>
    <w:rsid w:val="004A4D01"/>
    <w:rsid w:val="004A524D"/>
    <w:rsid w:val="004A5AB6"/>
    <w:rsid w:val="004A5B24"/>
    <w:rsid w:val="004A5D97"/>
    <w:rsid w:val="004A6123"/>
    <w:rsid w:val="004A62FD"/>
    <w:rsid w:val="004B045C"/>
    <w:rsid w:val="004B07D7"/>
    <w:rsid w:val="004B1DEB"/>
    <w:rsid w:val="004B1E07"/>
    <w:rsid w:val="004B2AEC"/>
    <w:rsid w:val="004B3463"/>
    <w:rsid w:val="004B476A"/>
    <w:rsid w:val="004B483C"/>
    <w:rsid w:val="004B534B"/>
    <w:rsid w:val="004B57DB"/>
    <w:rsid w:val="004B6169"/>
    <w:rsid w:val="004B73CF"/>
    <w:rsid w:val="004C02D6"/>
    <w:rsid w:val="004C049C"/>
    <w:rsid w:val="004C137D"/>
    <w:rsid w:val="004C16A3"/>
    <w:rsid w:val="004C21E0"/>
    <w:rsid w:val="004C2681"/>
    <w:rsid w:val="004C33A9"/>
    <w:rsid w:val="004C362C"/>
    <w:rsid w:val="004C41B0"/>
    <w:rsid w:val="004C467E"/>
    <w:rsid w:val="004C5039"/>
    <w:rsid w:val="004C58E9"/>
    <w:rsid w:val="004C603F"/>
    <w:rsid w:val="004C6469"/>
    <w:rsid w:val="004C6491"/>
    <w:rsid w:val="004C6A3D"/>
    <w:rsid w:val="004C7258"/>
    <w:rsid w:val="004D0D2F"/>
    <w:rsid w:val="004D13BB"/>
    <w:rsid w:val="004D152F"/>
    <w:rsid w:val="004D199A"/>
    <w:rsid w:val="004D1BE9"/>
    <w:rsid w:val="004D2116"/>
    <w:rsid w:val="004D2809"/>
    <w:rsid w:val="004D2BF1"/>
    <w:rsid w:val="004D300A"/>
    <w:rsid w:val="004D38B6"/>
    <w:rsid w:val="004D409E"/>
    <w:rsid w:val="004D45D5"/>
    <w:rsid w:val="004D48EF"/>
    <w:rsid w:val="004D5E59"/>
    <w:rsid w:val="004D6059"/>
    <w:rsid w:val="004D738C"/>
    <w:rsid w:val="004E0071"/>
    <w:rsid w:val="004E008E"/>
    <w:rsid w:val="004E08F9"/>
    <w:rsid w:val="004E0DC0"/>
    <w:rsid w:val="004E180E"/>
    <w:rsid w:val="004E1D69"/>
    <w:rsid w:val="004E1F39"/>
    <w:rsid w:val="004E23C1"/>
    <w:rsid w:val="004E3362"/>
    <w:rsid w:val="004E3CDE"/>
    <w:rsid w:val="004E5730"/>
    <w:rsid w:val="004F089F"/>
    <w:rsid w:val="004F0F4D"/>
    <w:rsid w:val="004F1E0F"/>
    <w:rsid w:val="004F3128"/>
    <w:rsid w:val="004F3556"/>
    <w:rsid w:val="004F49F3"/>
    <w:rsid w:val="004F5DB0"/>
    <w:rsid w:val="004F680D"/>
    <w:rsid w:val="004F7375"/>
    <w:rsid w:val="004F73D6"/>
    <w:rsid w:val="004F7B8E"/>
    <w:rsid w:val="004F7C21"/>
    <w:rsid w:val="00501BB3"/>
    <w:rsid w:val="00501F79"/>
    <w:rsid w:val="005029FB"/>
    <w:rsid w:val="00503A35"/>
    <w:rsid w:val="00503F04"/>
    <w:rsid w:val="0050634E"/>
    <w:rsid w:val="00507C1E"/>
    <w:rsid w:val="00511380"/>
    <w:rsid w:val="00511CDE"/>
    <w:rsid w:val="0051299F"/>
    <w:rsid w:val="00513110"/>
    <w:rsid w:val="005131EE"/>
    <w:rsid w:val="005134B9"/>
    <w:rsid w:val="00514117"/>
    <w:rsid w:val="005143F6"/>
    <w:rsid w:val="005145FE"/>
    <w:rsid w:val="00515040"/>
    <w:rsid w:val="0051518A"/>
    <w:rsid w:val="00515ADE"/>
    <w:rsid w:val="005161A8"/>
    <w:rsid w:val="005166A1"/>
    <w:rsid w:val="005207CA"/>
    <w:rsid w:val="0052139E"/>
    <w:rsid w:val="00521BDF"/>
    <w:rsid w:val="00521C40"/>
    <w:rsid w:val="005226B8"/>
    <w:rsid w:val="0052306B"/>
    <w:rsid w:val="00523482"/>
    <w:rsid w:val="005240E4"/>
    <w:rsid w:val="00524446"/>
    <w:rsid w:val="00524805"/>
    <w:rsid w:val="00524822"/>
    <w:rsid w:val="00524BB2"/>
    <w:rsid w:val="00524CA0"/>
    <w:rsid w:val="005260DB"/>
    <w:rsid w:val="005267EF"/>
    <w:rsid w:val="00527119"/>
    <w:rsid w:val="00531B90"/>
    <w:rsid w:val="00531EE3"/>
    <w:rsid w:val="00532703"/>
    <w:rsid w:val="00532AEE"/>
    <w:rsid w:val="0053315B"/>
    <w:rsid w:val="0053328C"/>
    <w:rsid w:val="0053478E"/>
    <w:rsid w:val="00535463"/>
    <w:rsid w:val="005354BC"/>
    <w:rsid w:val="0053660E"/>
    <w:rsid w:val="00536BA0"/>
    <w:rsid w:val="00536FED"/>
    <w:rsid w:val="00537059"/>
    <w:rsid w:val="00537335"/>
    <w:rsid w:val="00537807"/>
    <w:rsid w:val="00540DF4"/>
    <w:rsid w:val="0054146E"/>
    <w:rsid w:val="00541991"/>
    <w:rsid w:val="00541BB4"/>
    <w:rsid w:val="005424F5"/>
    <w:rsid w:val="00543C9F"/>
    <w:rsid w:val="005453C6"/>
    <w:rsid w:val="0054572B"/>
    <w:rsid w:val="00545D55"/>
    <w:rsid w:val="00546BB2"/>
    <w:rsid w:val="00547082"/>
    <w:rsid w:val="005472AA"/>
    <w:rsid w:val="00547687"/>
    <w:rsid w:val="00547A88"/>
    <w:rsid w:val="00550061"/>
    <w:rsid w:val="005501D2"/>
    <w:rsid w:val="005522F0"/>
    <w:rsid w:val="005524F7"/>
    <w:rsid w:val="005535C4"/>
    <w:rsid w:val="00554E42"/>
    <w:rsid w:val="00554F05"/>
    <w:rsid w:val="005552AE"/>
    <w:rsid w:val="00555817"/>
    <w:rsid w:val="00555855"/>
    <w:rsid w:val="00557F8A"/>
    <w:rsid w:val="0056206B"/>
    <w:rsid w:val="005620A7"/>
    <w:rsid w:val="00562403"/>
    <w:rsid w:val="00562C83"/>
    <w:rsid w:val="0056355C"/>
    <w:rsid w:val="005646CA"/>
    <w:rsid w:val="0056557F"/>
    <w:rsid w:val="00565E54"/>
    <w:rsid w:val="005666B0"/>
    <w:rsid w:val="00567CDA"/>
    <w:rsid w:val="005700D4"/>
    <w:rsid w:val="005707BF"/>
    <w:rsid w:val="00570C58"/>
    <w:rsid w:val="00570C92"/>
    <w:rsid w:val="005711CA"/>
    <w:rsid w:val="00571E00"/>
    <w:rsid w:val="005722A1"/>
    <w:rsid w:val="0057348D"/>
    <w:rsid w:val="005740C1"/>
    <w:rsid w:val="00575319"/>
    <w:rsid w:val="00575BEB"/>
    <w:rsid w:val="00575EE6"/>
    <w:rsid w:val="00576450"/>
    <w:rsid w:val="00580116"/>
    <w:rsid w:val="00580B54"/>
    <w:rsid w:val="005811B8"/>
    <w:rsid w:val="005814B1"/>
    <w:rsid w:val="005824D5"/>
    <w:rsid w:val="00582E37"/>
    <w:rsid w:val="0058356C"/>
    <w:rsid w:val="005839CD"/>
    <w:rsid w:val="00584536"/>
    <w:rsid w:val="005845D1"/>
    <w:rsid w:val="005846EF"/>
    <w:rsid w:val="00584BCD"/>
    <w:rsid w:val="00584E56"/>
    <w:rsid w:val="00585A98"/>
    <w:rsid w:val="0058623C"/>
    <w:rsid w:val="00587207"/>
    <w:rsid w:val="0059025E"/>
    <w:rsid w:val="0059372B"/>
    <w:rsid w:val="00593B07"/>
    <w:rsid w:val="00594C3B"/>
    <w:rsid w:val="00594E2E"/>
    <w:rsid w:val="005A227B"/>
    <w:rsid w:val="005A3658"/>
    <w:rsid w:val="005A38DF"/>
    <w:rsid w:val="005A3F48"/>
    <w:rsid w:val="005A479D"/>
    <w:rsid w:val="005A4A9C"/>
    <w:rsid w:val="005A4F26"/>
    <w:rsid w:val="005A6A0F"/>
    <w:rsid w:val="005B007A"/>
    <w:rsid w:val="005B0BE0"/>
    <w:rsid w:val="005B1A32"/>
    <w:rsid w:val="005B2060"/>
    <w:rsid w:val="005B26E6"/>
    <w:rsid w:val="005B2955"/>
    <w:rsid w:val="005B5310"/>
    <w:rsid w:val="005B54DD"/>
    <w:rsid w:val="005B57C6"/>
    <w:rsid w:val="005B5AFD"/>
    <w:rsid w:val="005B61E7"/>
    <w:rsid w:val="005B6A52"/>
    <w:rsid w:val="005B7DB9"/>
    <w:rsid w:val="005C028F"/>
    <w:rsid w:val="005C0D23"/>
    <w:rsid w:val="005C0DA3"/>
    <w:rsid w:val="005C0DBF"/>
    <w:rsid w:val="005C1043"/>
    <w:rsid w:val="005C2565"/>
    <w:rsid w:val="005C305C"/>
    <w:rsid w:val="005C30A0"/>
    <w:rsid w:val="005C3962"/>
    <w:rsid w:val="005C3DE1"/>
    <w:rsid w:val="005C3EEF"/>
    <w:rsid w:val="005C3EFC"/>
    <w:rsid w:val="005C4486"/>
    <w:rsid w:val="005C5E8E"/>
    <w:rsid w:val="005C669A"/>
    <w:rsid w:val="005C69EB"/>
    <w:rsid w:val="005C6AB7"/>
    <w:rsid w:val="005C7432"/>
    <w:rsid w:val="005C7C51"/>
    <w:rsid w:val="005D0A69"/>
    <w:rsid w:val="005D42F6"/>
    <w:rsid w:val="005D46D6"/>
    <w:rsid w:val="005D5EFE"/>
    <w:rsid w:val="005D601D"/>
    <w:rsid w:val="005E02D3"/>
    <w:rsid w:val="005E074F"/>
    <w:rsid w:val="005E1A97"/>
    <w:rsid w:val="005E28A4"/>
    <w:rsid w:val="005E2AB0"/>
    <w:rsid w:val="005E3F79"/>
    <w:rsid w:val="005E43CB"/>
    <w:rsid w:val="005E472E"/>
    <w:rsid w:val="005E4F27"/>
    <w:rsid w:val="005E6360"/>
    <w:rsid w:val="005E66D3"/>
    <w:rsid w:val="005E6B9A"/>
    <w:rsid w:val="005F00B1"/>
    <w:rsid w:val="005F04E0"/>
    <w:rsid w:val="005F6804"/>
    <w:rsid w:val="005F7660"/>
    <w:rsid w:val="006006BA"/>
    <w:rsid w:val="006021F7"/>
    <w:rsid w:val="00602B67"/>
    <w:rsid w:val="00602C3B"/>
    <w:rsid w:val="006032AC"/>
    <w:rsid w:val="0060386A"/>
    <w:rsid w:val="0060399E"/>
    <w:rsid w:val="006067D5"/>
    <w:rsid w:val="00606B3A"/>
    <w:rsid w:val="00607856"/>
    <w:rsid w:val="00610B10"/>
    <w:rsid w:val="00611D86"/>
    <w:rsid w:val="00612DC4"/>
    <w:rsid w:val="00612F44"/>
    <w:rsid w:val="00614475"/>
    <w:rsid w:val="00620A5B"/>
    <w:rsid w:val="00621255"/>
    <w:rsid w:val="00622056"/>
    <w:rsid w:val="006220D9"/>
    <w:rsid w:val="006221A0"/>
    <w:rsid w:val="006223ED"/>
    <w:rsid w:val="00622CF4"/>
    <w:rsid w:val="00622D7E"/>
    <w:rsid w:val="00622F74"/>
    <w:rsid w:val="0062310C"/>
    <w:rsid w:val="0062395E"/>
    <w:rsid w:val="006250D8"/>
    <w:rsid w:val="0062577D"/>
    <w:rsid w:val="00625982"/>
    <w:rsid w:val="00626474"/>
    <w:rsid w:val="006266D8"/>
    <w:rsid w:val="00627BA6"/>
    <w:rsid w:val="00627CEA"/>
    <w:rsid w:val="00630A01"/>
    <w:rsid w:val="00630D67"/>
    <w:rsid w:val="006310A3"/>
    <w:rsid w:val="00631664"/>
    <w:rsid w:val="006335B6"/>
    <w:rsid w:val="00633DDB"/>
    <w:rsid w:val="00636474"/>
    <w:rsid w:val="00637AC1"/>
    <w:rsid w:val="0064084C"/>
    <w:rsid w:val="0064108D"/>
    <w:rsid w:val="0064194C"/>
    <w:rsid w:val="00642826"/>
    <w:rsid w:val="00642B91"/>
    <w:rsid w:val="00642D9F"/>
    <w:rsid w:val="00642DAC"/>
    <w:rsid w:val="00642DEC"/>
    <w:rsid w:val="00642FEE"/>
    <w:rsid w:val="0064376C"/>
    <w:rsid w:val="00643F9D"/>
    <w:rsid w:val="00644B13"/>
    <w:rsid w:val="006456B5"/>
    <w:rsid w:val="006462B6"/>
    <w:rsid w:val="00646773"/>
    <w:rsid w:val="006470F0"/>
    <w:rsid w:val="006473C1"/>
    <w:rsid w:val="00650839"/>
    <w:rsid w:val="00651955"/>
    <w:rsid w:val="00652280"/>
    <w:rsid w:val="00653006"/>
    <w:rsid w:val="00653069"/>
    <w:rsid w:val="006534EA"/>
    <w:rsid w:val="00654214"/>
    <w:rsid w:val="00656B77"/>
    <w:rsid w:val="0066076D"/>
    <w:rsid w:val="00661ACC"/>
    <w:rsid w:val="006620E7"/>
    <w:rsid w:val="00662ED7"/>
    <w:rsid w:val="006635CB"/>
    <w:rsid w:val="00663959"/>
    <w:rsid w:val="00663F68"/>
    <w:rsid w:val="00664869"/>
    <w:rsid w:val="00664CC4"/>
    <w:rsid w:val="00664D30"/>
    <w:rsid w:val="006662A4"/>
    <w:rsid w:val="00666C4C"/>
    <w:rsid w:val="00667935"/>
    <w:rsid w:val="00670D70"/>
    <w:rsid w:val="0067119A"/>
    <w:rsid w:val="00671471"/>
    <w:rsid w:val="006722DB"/>
    <w:rsid w:val="006735A1"/>
    <w:rsid w:val="00674BCF"/>
    <w:rsid w:val="00674EBF"/>
    <w:rsid w:val="00681D1F"/>
    <w:rsid w:val="00682DFA"/>
    <w:rsid w:val="00683AA8"/>
    <w:rsid w:val="00683D37"/>
    <w:rsid w:val="00684043"/>
    <w:rsid w:val="00685302"/>
    <w:rsid w:val="0068635F"/>
    <w:rsid w:val="006875A9"/>
    <w:rsid w:val="00687AA0"/>
    <w:rsid w:val="00690379"/>
    <w:rsid w:val="0069120D"/>
    <w:rsid w:val="00691869"/>
    <w:rsid w:val="00692633"/>
    <w:rsid w:val="00694641"/>
    <w:rsid w:val="00694A53"/>
    <w:rsid w:val="00696A5A"/>
    <w:rsid w:val="00697411"/>
    <w:rsid w:val="00697FE6"/>
    <w:rsid w:val="006A0690"/>
    <w:rsid w:val="006A08AE"/>
    <w:rsid w:val="006A0D80"/>
    <w:rsid w:val="006A1383"/>
    <w:rsid w:val="006A16AE"/>
    <w:rsid w:val="006A2223"/>
    <w:rsid w:val="006A376A"/>
    <w:rsid w:val="006A3FA9"/>
    <w:rsid w:val="006A448C"/>
    <w:rsid w:val="006A451F"/>
    <w:rsid w:val="006A4A55"/>
    <w:rsid w:val="006A56C2"/>
    <w:rsid w:val="006A58DB"/>
    <w:rsid w:val="006A5D45"/>
    <w:rsid w:val="006A65EB"/>
    <w:rsid w:val="006A68C4"/>
    <w:rsid w:val="006B0239"/>
    <w:rsid w:val="006B03D4"/>
    <w:rsid w:val="006B399A"/>
    <w:rsid w:val="006B3DB8"/>
    <w:rsid w:val="006B3E6D"/>
    <w:rsid w:val="006B521F"/>
    <w:rsid w:val="006B57FE"/>
    <w:rsid w:val="006B6564"/>
    <w:rsid w:val="006B7440"/>
    <w:rsid w:val="006B7CBE"/>
    <w:rsid w:val="006C00C1"/>
    <w:rsid w:val="006C1787"/>
    <w:rsid w:val="006C2EE5"/>
    <w:rsid w:val="006C34AA"/>
    <w:rsid w:val="006C34D0"/>
    <w:rsid w:val="006C3BFA"/>
    <w:rsid w:val="006C479D"/>
    <w:rsid w:val="006C48C2"/>
    <w:rsid w:val="006C604D"/>
    <w:rsid w:val="006C67C7"/>
    <w:rsid w:val="006C6900"/>
    <w:rsid w:val="006C6BCD"/>
    <w:rsid w:val="006C6C78"/>
    <w:rsid w:val="006C7C4A"/>
    <w:rsid w:val="006C7F38"/>
    <w:rsid w:val="006D0022"/>
    <w:rsid w:val="006D0B06"/>
    <w:rsid w:val="006D1D70"/>
    <w:rsid w:val="006D266F"/>
    <w:rsid w:val="006D2DAF"/>
    <w:rsid w:val="006D3E99"/>
    <w:rsid w:val="006D4440"/>
    <w:rsid w:val="006D47C5"/>
    <w:rsid w:val="006D4C10"/>
    <w:rsid w:val="006D57DD"/>
    <w:rsid w:val="006D6706"/>
    <w:rsid w:val="006D6A01"/>
    <w:rsid w:val="006D7CDC"/>
    <w:rsid w:val="006E05DE"/>
    <w:rsid w:val="006E0D1B"/>
    <w:rsid w:val="006E13F6"/>
    <w:rsid w:val="006E2C28"/>
    <w:rsid w:val="006E2F43"/>
    <w:rsid w:val="006E48EC"/>
    <w:rsid w:val="006E536B"/>
    <w:rsid w:val="006E5ECA"/>
    <w:rsid w:val="006E61B8"/>
    <w:rsid w:val="006E6D27"/>
    <w:rsid w:val="006E6E0F"/>
    <w:rsid w:val="006E6E52"/>
    <w:rsid w:val="006F0BF6"/>
    <w:rsid w:val="006F0E09"/>
    <w:rsid w:val="006F1538"/>
    <w:rsid w:val="006F1F27"/>
    <w:rsid w:val="006F4DA8"/>
    <w:rsid w:val="006F4EA7"/>
    <w:rsid w:val="006F6856"/>
    <w:rsid w:val="006F7882"/>
    <w:rsid w:val="00700E7D"/>
    <w:rsid w:val="0070124C"/>
    <w:rsid w:val="0070131D"/>
    <w:rsid w:val="00701327"/>
    <w:rsid w:val="0070134C"/>
    <w:rsid w:val="0070355B"/>
    <w:rsid w:val="00704348"/>
    <w:rsid w:val="00704B37"/>
    <w:rsid w:val="00705C52"/>
    <w:rsid w:val="0070667F"/>
    <w:rsid w:val="00706727"/>
    <w:rsid w:val="007068B7"/>
    <w:rsid w:val="007077B7"/>
    <w:rsid w:val="0071142A"/>
    <w:rsid w:val="007114B2"/>
    <w:rsid w:val="00711B13"/>
    <w:rsid w:val="00711BA4"/>
    <w:rsid w:val="007121F7"/>
    <w:rsid w:val="00712D05"/>
    <w:rsid w:val="007130ED"/>
    <w:rsid w:val="0071437E"/>
    <w:rsid w:val="007145A9"/>
    <w:rsid w:val="00714B6B"/>
    <w:rsid w:val="00716184"/>
    <w:rsid w:val="0071618F"/>
    <w:rsid w:val="007163C7"/>
    <w:rsid w:val="00716B16"/>
    <w:rsid w:val="007174F4"/>
    <w:rsid w:val="00717968"/>
    <w:rsid w:val="00721182"/>
    <w:rsid w:val="00721D5E"/>
    <w:rsid w:val="00722235"/>
    <w:rsid w:val="00723E37"/>
    <w:rsid w:val="00723EDC"/>
    <w:rsid w:val="0072473F"/>
    <w:rsid w:val="00725B1F"/>
    <w:rsid w:val="00725F4E"/>
    <w:rsid w:val="0072633E"/>
    <w:rsid w:val="00726CA7"/>
    <w:rsid w:val="00726EC1"/>
    <w:rsid w:val="007274BA"/>
    <w:rsid w:val="00727AD4"/>
    <w:rsid w:val="00727BFD"/>
    <w:rsid w:val="00730260"/>
    <w:rsid w:val="0073086F"/>
    <w:rsid w:val="007312DB"/>
    <w:rsid w:val="00732069"/>
    <w:rsid w:val="00733E34"/>
    <w:rsid w:val="00734EAA"/>
    <w:rsid w:val="007354E8"/>
    <w:rsid w:val="00735629"/>
    <w:rsid w:val="00735CB2"/>
    <w:rsid w:val="007365C8"/>
    <w:rsid w:val="0074019E"/>
    <w:rsid w:val="0074027C"/>
    <w:rsid w:val="00740AE1"/>
    <w:rsid w:val="0074136A"/>
    <w:rsid w:val="0074289C"/>
    <w:rsid w:val="007431BE"/>
    <w:rsid w:val="0074365C"/>
    <w:rsid w:val="00744133"/>
    <w:rsid w:val="00744FF7"/>
    <w:rsid w:val="00745088"/>
    <w:rsid w:val="007451D3"/>
    <w:rsid w:val="00745B17"/>
    <w:rsid w:val="00746985"/>
    <w:rsid w:val="00750543"/>
    <w:rsid w:val="00750AA5"/>
    <w:rsid w:val="00750C2A"/>
    <w:rsid w:val="007511DC"/>
    <w:rsid w:val="00752407"/>
    <w:rsid w:val="0075256B"/>
    <w:rsid w:val="00752833"/>
    <w:rsid w:val="00753DA9"/>
    <w:rsid w:val="00754255"/>
    <w:rsid w:val="00754728"/>
    <w:rsid w:val="00755E52"/>
    <w:rsid w:val="00756034"/>
    <w:rsid w:val="00760A58"/>
    <w:rsid w:val="00760A92"/>
    <w:rsid w:val="007613FD"/>
    <w:rsid w:val="00761847"/>
    <w:rsid w:val="007641B8"/>
    <w:rsid w:val="007645D3"/>
    <w:rsid w:val="007646C2"/>
    <w:rsid w:val="00764821"/>
    <w:rsid w:val="00764B74"/>
    <w:rsid w:val="00764F75"/>
    <w:rsid w:val="007651A2"/>
    <w:rsid w:val="00765EAD"/>
    <w:rsid w:val="007665ED"/>
    <w:rsid w:val="0076672A"/>
    <w:rsid w:val="00770204"/>
    <w:rsid w:val="00770CD0"/>
    <w:rsid w:val="00770D4E"/>
    <w:rsid w:val="00771DE0"/>
    <w:rsid w:val="007724F7"/>
    <w:rsid w:val="00772511"/>
    <w:rsid w:val="007729C4"/>
    <w:rsid w:val="00773F8F"/>
    <w:rsid w:val="00773FEF"/>
    <w:rsid w:val="00774186"/>
    <w:rsid w:val="007741E6"/>
    <w:rsid w:val="007751CF"/>
    <w:rsid w:val="00777465"/>
    <w:rsid w:val="007801B9"/>
    <w:rsid w:val="007806BD"/>
    <w:rsid w:val="00782A32"/>
    <w:rsid w:val="00782DF7"/>
    <w:rsid w:val="0078343F"/>
    <w:rsid w:val="007838AA"/>
    <w:rsid w:val="007841BE"/>
    <w:rsid w:val="00784996"/>
    <w:rsid w:val="00784D7E"/>
    <w:rsid w:val="007856CA"/>
    <w:rsid w:val="00785B1C"/>
    <w:rsid w:val="007910C8"/>
    <w:rsid w:val="007911AB"/>
    <w:rsid w:val="00791B1A"/>
    <w:rsid w:val="007925AE"/>
    <w:rsid w:val="00792CD5"/>
    <w:rsid w:val="00794725"/>
    <w:rsid w:val="00794B98"/>
    <w:rsid w:val="00795041"/>
    <w:rsid w:val="00795644"/>
    <w:rsid w:val="007957AC"/>
    <w:rsid w:val="00795CCB"/>
    <w:rsid w:val="007961CF"/>
    <w:rsid w:val="00796A05"/>
    <w:rsid w:val="007970D0"/>
    <w:rsid w:val="007971A2"/>
    <w:rsid w:val="00797AFB"/>
    <w:rsid w:val="007A073C"/>
    <w:rsid w:val="007A2FAD"/>
    <w:rsid w:val="007A40F2"/>
    <w:rsid w:val="007A475B"/>
    <w:rsid w:val="007A54ED"/>
    <w:rsid w:val="007A5E3B"/>
    <w:rsid w:val="007A75A8"/>
    <w:rsid w:val="007A76A9"/>
    <w:rsid w:val="007B029B"/>
    <w:rsid w:val="007B2066"/>
    <w:rsid w:val="007B2F21"/>
    <w:rsid w:val="007B36D4"/>
    <w:rsid w:val="007B66C7"/>
    <w:rsid w:val="007B70F0"/>
    <w:rsid w:val="007B774F"/>
    <w:rsid w:val="007C01A9"/>
    <w:rsid w:val="007C1477"/>
    <w:rsid w:val="007C154A"/>
    <w:rsid w:val="007C1E04"/>
    <w:rsid w:val="007C2024"/>
    <w:rsid w:val="007C2882"/>
    <w:rsid w:val="007C3C92"/>
    <w:rsid w:val="007C5224"/>
    <w:rsid w:val="007C5D82"/>
    <w:rsid w:val="007C7766"/>
    <w:rsid w:val="007C7CB7"/>
    <w:rsid w:val="007D1190"/>
    <w:rsid w:val="007D176A"/>
    <w:rsid w:val="007D2270"/>
    <w:rsid w:val="007D2569"/>
    <w:rsid w:val="007D2BE9"/>
    <w:rsid w:val="007D400D"/>
    <w:rsid w:val="007D4453"/>
    <w:rsid w:val="007D4D0B"/>
    <w:rsid w:val="007D5F2B"/>
    <w:rsid w:val="007D6B9F"/>
    <w:rsid w:val="007D7365"/>
    <w:rsid w:val="007D77B6"/>
    <w:rsid w:val="007D7DA4"/>
    <w:rsid w:val="007D7FC6"/>
    <w:rsid w:val="007E0097"/>
    <w:rsid w:val="007E0C04"/>
    <w:rsid w:val="007E0EA1"/>
    <w:rsid w:val="007E118A"/>
    <w:rsid w:val="007E1871"/>
    <w:rsid w:val="007E21BC"/>
    <w:rsid w:val="007E4AF9"/>
    <w:rsid w:val="007E7A3B"/>
    <w:rsid w:val="007F0026"/>
    <w:rsid w:val="007F03E0"/>
    <w:rsid w:val="007F05FD"/>
    <w:rsid w:val="007F1A85"/>
    <w:rsid w:val="007F1E26"/>
    <w:rsid w:val="007F2635"/>
    <w:rsid w:val="007F2881"/>
    <w:rsid w:val="007F3CB1"/>
    <w:rsid w:val="007F48F1"/>
    <w:rsid w:val="007F4C74"/>
    <w:rsid w:val="007F57CF"/>
    <w:rsid w:val="007F620D"/>
    <w:rsid w:val="007F650F"/>
    <w:rsid w:val="007F686E"/>
    <w:rsid w:val="007F6E8E"/>
    <w:rsid w:val="0080027D"/>
    <w:rsid w:val="0080332B"/>
    <w:rsid w:val="00803F10"/>
    <w:rsid w:val="00804F4C"/>
    <w:rsid w:val="008109A3"/>
    <w:rsid w:val="00810F97"/>
    <w:rsid w:val="00811996"/>
    <w:rsid w:val="00812469"/>
    <w:rsid w:val="008139A5"/>
    <w:rsid w:val="0081483F"/>
    <w:rsid w:val="00814A1F"/>
    <w:rsid w:val="008203E1"/>
    <w:rsid w:val="00820421"/>
    <w:rsid w:val="0082085D"/>
    <w:rsid w:val="0082100E"/>
    <w:rsid w:val="00821A52"/>
    <w:rsid w:val="008224B0"/>
    <w:rsid w:val="00824FB9"/>
    <w:rsid w:val="00826087"/>
    <w:rsid w:val="008263C4"/>
    <w:rsid w:val="00826851"/>
    <w:rsid w:val="00826853"/>
    <w:rsid w:val="00826864"/>
    <w:rsid w:val="008268B9"/>
    <w:rsid w:val="008269FE"/>
    <w:rsid w:val="0082727B"/>
    <w:rsid w:val="008300BB"/>
    <w:rsid w:val="00831A85"/>
    <w:rsid w:val="00831EDD"/>
    <w:rsid w:val="00832012"/>
    <w:rsid w:val="00832952"/>
    <w:rsid w:val="008333E9"/>
    <w:rsid w:val="00833525"/>
    <w:rsid w:val="00833AF6"/>
    <w:rsid w:val="008345A5"/>
    <w:rsid w:val="0083502E"/>
    <w:rsid w:val="00835066"/>
    <w:rsid w:val="00835C86"/>
    <w:rsid w:val="00835E78"/>
    <w:rsid w:val="00836844"/>
    <w:rsid w:val="00836B57"/>
    <w:rsid w:val="00836E71"/>
    <w:rsid w:val="0084132C"/>
    <w:rsid w:val="00841782"/>
    <w:rsid w:val="0084207E"/>
    <w:rsid w:val="00842D1B"/>
    <w:rsid w:val="00843784"/>
    <w:rsid w:val="008437CA"/>
    <w:rsid w:val="008440FB"/>
    <w:rsid w:val="00844389"/>
    <w:rsid w:val="00845CCD"/>
    <w:rsid w:val="00846BAF"/>
    <w:rsid w:val="00847EC8"/>
    <w:rsid w:val="008502A4"/>
    <w:rsid w:val="00850A0C"/>
    <w:rsid w:val="00850A14"/>
    <w:rsid w:val="00850BDC"/>
    <w:rsid w:val="008513C1"/>
    <w:rsid w:val="00851949"/>
    <w:rsid w:val="00852636"/>
    <w:rsid w:val="0085427A"/>
    <w:rsid w:val="00854D26"/>
    <w:rsid w:val="00855E09"/>
    <w:rsid w:val="00856159"/>
    <w:rsid w:val="008574EB"/>
    <w:rsid w:val="00857600"/>
    <w:rsid w:val="0086053C"/>
    <w:rsid w:val="00860780"/>
    <w:rsid w:val="008609B2"/>
    <w:rsid w:val="008609F7"/>
    <w:rsid w:val="00861051"/>
    <w:rsid w:val="00861395"/>
    <w:rsid w:val="00863652"/>
    <w:rsid w:val="00863BD4"/>
    <w:rsid w:val="00863FC8"/>
    <w:rsid w:val="008648EF"/>
    <w:rsid w:val="00865908"/>
    <w:rsid w:val="0086749F"/>
    <w:rsid w:val="00867546"/>
    <w:rsid w:val="00867E55"/>
    <w:rsid w:val="008700C7"/>
    <w:rsid w:val="00871DA1"/>
    <w:rsid w:val="00872B6C"/>
    <w:rsid w:val="0087472D"/>
    <w:rsid w:val="00874CB6"/>
    <w:rsid w:val="00875E88"/>
    <w:rsid w:val="00875EA1"/>
    <w:rsid w:val="008808BA"/>
    <w:rsid w:val="008816B5"/>
    <w:rsid w:val="0088172F"/>
    <w:rsid w:val="00882947"/>
    <w:rsid w:val="008829A7"/>
    <w:rsid w:val="0088310B"/>
    <w:rsid w:val="00884153"/>
    <w:rsid w:val="00884942"/>
    <w:rsid w:val="00884BFD"/>
    <w:rsid w:val="0088696B"/>
    <w:rsid w:val="008879C3"/>
    <w:rsid w:val="00887E79"/>
    <w:rsid w:val="008908B5"/>
    <w:rsid w:val="008916C4"/>
    <w:rsid w:val="00891805"/>
    <w:rsid w:val="00892068"/>
    <w:rsid w:val="008921A5"/>
    <w:rsid w:val="008927FF"/>
    <w:rsid w:val="00893647"/>
    <w:rsid w:val="00893663"/>
    <w:rsid w:val="008949D7"/>
    <w:rsid w:val="00895AAF"/>
    <w:rsid w:val="00896271"/>
    <w:rsid w:val="0089655A"/>
    <w:rsid w:val="00896A52"/>
    <w:rsid w:val="0089756F"/>
    <w:rsid w:val="008A0366"/>
    <w:rsid w:val="008A0911"/>
    <w:rsid w:val="008A16C4"/>
    <w:rsid w:val="008A1C32"/>
    <w:rsid w:val="008A22C6"/>
    <w:rsid w:val="008A2933"/>
    <w:rsid w:val="008A2DA7"/>
    <w:rsid w:val="008A442B"/>
    <w:rsid w:val="008A459A"/>
    <w:rsid w:val="008A4D99"/>
    <w:rsid w:val="008A6ABD"/>
    <w:rsid w:val="008A7D9D"/>
    <w:rsid w:val="008B074F"/>
    <w:rsid w:val="008B2094"/>
    <w:rsid w:val="008B2BCB"/>
    <w:rsid w:val="008B3118"/>
    <w:rsid w:val="008B3858"/>
    <w:rsid w:val="008B45C0"/>
    <w:rsid w:val="008B5D20"/>
    <w:rsid w:val="008B6BEF"/>
    <w:rsid w:val="008B74EA"/>
    <w:rsid w:val="008B7E52"/>
    <w:rsid w:val="008C0BB6"/>
    <w:rsid w:val="008C1560"/>
    <w:rsid w:val="008C1A83"/>
    <w:rsid w:val="008C1B92"/>
    <w:rsid w:val="008C25C8"/>
    <w:rsid w:val="008C272E"/>
    <w:rsid w:val="008C2D9F"/>
    <w:rsid w:val="008C3955"/>
    <w:rsid w:val="008C39FA"/>
    <w:rsid w:val="008C3A6A"/>
    <w:rsid w:val="008C4A1F"/>
    <w:rsid w:val="008C4E40"/>
    <w:rsid w:val="008C5FBE"/>
    <w:rsid w:val="008C798D"/>
    <w:rsid w:val="008C7A83"/>
    <w:rsid w:val="008C7B47"/>
    <w:rsid w:val="008C7FE0"/>
    <w:rsid w:val="008D0308"/>
    <w:rsid w:val="008D235D"/>
    <w:rsid w:val="008D29B3"/>
    <w:rsid w:val="008D2C1A"/>
    <w:rsid w:val="008D3551"/>
    <w:rsid w:val="008D3BB4"/>
    <w:rsid w:val="008D4E5C"/>
    <w:rsid w:val="008D5163"/>
    <w:rsid w:val="008D53EE"/>
    <w:rsid w:val="008D5A45"/>
    <w:rsid w:val="008D7009"/>
    <w:rsid w:val="008D718B"/>
    <w:rsid w:val="008D752B"/>
    <w:rsid w:val="008E01E2"/>
    <w:rsid w:val="008E0563"/>
    <w:rsid w:val="008E059F"/>
    <w:rsid w:val="008E16DC"/>
    <w:rsid w:val="008E1AB7"/>
    <w:rsid w:val="008E1E5F"/>
    <w:rsid w:val="008E2335"/>
    <w:rsid w:val="008E3CDD"/>
    <w:rsid w:val="008E4E85"/>
    <w:rsid w:val="008E530E"/>
    <w:rsid w:val="008E646E"/>
    <w:rsid w:val="008E6F06"/>
    <w:rsid w:val="008E7ECE"/>
    <w:rsid w:val="008F074F"/>
    <w:rsid w:val="008F1DA3"/>
    <w:rsid w:val="008F1EE9"/>
    <w:rsid w:val="008F1F15"/>
    <w:rsid w:val="008F2654"/>
    <w:rsid w:val="008F31CE"/>
    <w:rsid w:val="008F331C"/>
    <w:rsid w:val="008F4F82"/>
    <w:rsid w:val="008F5E4A"/>
    <w:rsid w:val="008F6AFB"/>
    <w:rsid w:val="008F6B15"/>
    <w:rsid w:val="008F6ED8"/>
    <w:rsid w:val="008F7AD6"/>
    <w:rsid w:val="008F7B43"/>
    <w:rsid w:val="00900784"/>
    <w:rsid w:val="009008A2"/>
    <w:rsid w:val="00900D8E"/>
    <w:rsid w:val="00900FCA"/>
    <w:rsid w:val="0090171D"/>
    <w:rsid w:val="009029A2"/>
    <w:rsid w:val="00902EBB"/>
    <w:rsid w:val="00903212"/>
    <w:rsid w:val="009055B4"/>
    <w:rsid w:val="00906131"/>
    <w:rsid w:val="00906500"/>
    <w:rsid w:val="00907D20"/>
    <w:rsid w:val="00911697"/>
    <w:rsid w:val="00911FB0"/>
    <w:rsid w:val="0091242E"/>
    <w:rsid w:val="00912BE6"/>
    <w:rsid w:val="00912C2D"/>
    <w:rsid w:val="00912E8C"/>
    <w:rsid w:val="00913208"/>
    <w:rsid w:val="009145B1"/>
    <w:rsid w:val="00914664"/>
    <w:rsid w:val="00915D23"/>
    <w:rsid w:val="00916913"/>
    <w:rsid w:val="00920D70"/>
    <w:rsid w:val="00920FDD"/>
    <w:rsid w:val="009215BE"/>
    <w:rsid w:val="00921638"/>
    <w:rsid w:val="00921843"/>
    <w:rsid w:val="0092315A"/>
    <w:rsid w:val="0092337B"/>
    <w:rsid w:val="009236F4"/>
    <w:rsid w:val="0092412A"/>
    <w:rsid w:val="0092451C"/>
    <w:rsid w:val="0092474E"/>
    <w:rsid w:val="00924830"/>
    <w:rsid w:val="00924D6C"/>
    <w:rsid w:val="00924F9E"/>
    <w:rsid w:val="00925154"/>
    <w:rsid w:val="00925175"/>
    <w:rsid w:val="009252BB"/>
    <w:rsid w:val="009258A3"/>
    <w:rsid w:val="009259A7"/>
    <w:rsid w:val="00925D4F"/>
    <w:rsid w:val="00925F4A"/>
    <w:rsid w:val="00926E65"/>
    <w:rsid w:val="0093067D"/>
    <w:rsid w:val="009306AB"/>
    <w:rsid w:val="0093086A"/>
    <w:rsid w:val="00930B28"/>
    <w:rsid w:val="00932395"/>
    <w:rsid w:val="00932FF4"/>
    <w:rsid w:val="009330CA"/>
    <w:rsid w:val="009330D6"/>
    <w:rsid w:val="00933B7B"/>
    <w:rsid w:val="00933BF6"/>
    <w:rsid w:val="00933F3C"/>
    <w:rsid w:val="009342CF"/>
    <w:rsid w:val="0093449D"/>
    <w:rsid w:val="00935E65"/>
    <w:rsid w:val="0093601E"/>
    <w:rsid w:val="00936426"/>
    <w:rsid w:val="00936E47"/>
    <w:rsid w:val="00937E93"/>
    <w:rsid w:val="00941B86"/>
    <w:rsid w:val="009428BA"/>
    <w:rsid w:val="00942CFE"/>
    <w:rsid w:val="00942F0C"/>
    <w:rsid w:val="009438BD"/>
    <w:rsid w:val="00944CB6"/>
    <w:rsid w:val="00944CF0"/>
    <w:rsid w:val="00946E75"/>
    <w:rsid w:val="009517BE"/>
    <w:rsid w:val="0095226A"/>
    <w:rsid w:val="009528DA"/>
    <w:rsid w:val="00952D92"/>
    <w:rsid w:val="009535DB"/>
    <w:rsid w:val="009549D0"/>
    <w:rsid w:val="00954DA4"/>
    <w:rsid w:val="0095720C"/>
    <w:rsid w:val="009600A9"/>
    <w:rsid w:val="00961A07"/>
    <w:rsid w:val="00963757"/>
    <w:rsid w:val="009637E5"/>
    <w:rsid w:val="00963F09"/>
    <w:rsid w:val="00964380"/>
    <w:rsid w:val="00967228"/>
    <w:rsid w:val="009675AB"/>
    <w:rsid w:val="00967996"/>
    <w:rsid w:val="0096799A"/>
    <w:rsid w:val="00970251"/>
    <w:rsid w:val="00970749"/>
    <w:rsid w:val="0097146C"/>
    <w:rsid w:val="00971C01"/>
    <w:rsid w:val="00972E35"/>
    <w:rsid w:val="00973D41"/>
    <w:rsid w:val="00974610"/>
    <w:rsid w:val="00974768"/>
    <w:rsid w:val="0097506F"/>
    <w:rsid w:val="00975504"/>
    <w:rsid w:val="00975E04"/>
    <w:rsid w:val="00976921"/>
    <w:rsid w:val="00976FEC"/>
    <w:rsid w:val="009778B7"/>
    <w:rsid w:val="00980BA7"/>
    <w:rsid w:val="00984803"/>
    <w:rsid w:val="00984939"/>
    <w:rsid w:val="00984B8F"/>
    <w:rsid w:val="00985FFD"/>
    <w:rsid w:val="0098601F"/>
    <w:rsid w:val="00986CB4"/>
    <w:rsid w:val="0098708F"/>
    <w:rsid w:val="00987151"/>
    <w:rsid w:val="009924E7"/>
    <w:rsid w:val="00992ED3"/>
    <w:rsid w:val="009933A1"/>
    <w:rsid w:val="0099375C"/>
    <w:rsid w:val="009938E4"/>
    <w:rsid w:val="0099440B"/>
    <w:rsid w:val="009948DE"/>
    <w:rsid w:val="00996156"/>
    <w:rsid w:val="00996182"/>
    <w:rsid w:val="0099707B"/>
    <w:rsid w:val="009975B3"/>
    <w:rsid w:val="009A0532"/>
    <w:rsid w:val="009A27DB"/>
    <w:rsid w:val="009A2FA9"/>
    <w:rsid w:val="009A3121"/>
    <w:rsid w:val="009A3460"/>
    <w:rsid w:val="009A3886"/>
    <w:rsid w:val="009A3E1F"/>
    <w:rsid w:val="009A574B"/>
    <w:rsid w:val="009A61F9"/>
    <w:rsid w:val="009A6389"/>
    <w:rsid w:val="009A7172"/>
    <w:rsid w:val="009A7ED3"/>
    <w:rsid w:val="009B0F3F"/>
    <w:rsid w:val="009B2684"/>
    <w:rsid w:val="009B2A55"/>
    <w:rsid w:val="009B354F"/>
    <w:rsid w:val="009B3DC5"/>
    <w:rsid w:val="009B54B5"/>
    <w:rsid w:val="009B6AAD"/>
    <w:rsid w:val="009B6ABE"/>
    <w:rsid w:val="009B6B58"/>
    <w:rsid w:val="009C1C65"/>
    <w:rsid w:val="009C225F"/>
    <w:rsid w:val="009C22AB"/>
    <w:rsid w:val="009C3A48"/>
    <w:rsid w:val="009C439C"/>
    <w:rsid w:val="009C4AE1"/>
    <w:rsid w:val="009C5EF6"/>
    <w:rsid w:val="009C665F"/>
    <w:rsid w:val="009C6D38"/>
    <w:rsid w:val="009C7FB5"/>
    <w:rsid w:val="009D055C"/>
    <w:rsid w:val="009D056D"/>
    <w:rsid w:val="009D0A19"/>
    <w:rsid w:val="009D1606"/>
    <w:rsid w:val="009D1CE3"/>
    <w:rsid w:val="009D285B"/>
    <w:rsid w:val="009D2F60"/>
    <w:rsid w:val="009D3912"/>
    <w:rsid w:val="009D3DB0"/>
    <w:rsid w:val="009D504C"/>
    <w:rsid w:val="009D6200"/>
    <w:rsid w:val="009D6A8A"/>
    <w:rsid w:val="009D6FB7"/>
    <w:rsid w:val="009E02A1"/>
    <w:rsid w:val="009E0826"/>
    <w:rsid w:val="009E0CE6"/>
    <w:rsid w:val="009E20AE"/>
    <w:rsid w:val="009E3359"/>
    <w:rsid w:val="009E3CE3"/>
    <w:rsid w:val="009E6531"/>
    <w:rsid w:val="009E7389"/>
    <w:rsid w:val="009E752E"/>
    <w:rsid w:val="009E79D1"/>
    <w:rsid w:val="009F002A"/>
    <w:rsid w:val="009F0447"/>
    <w:rsid w:val="009F2AA0"/>
    <w:rsid w:val="009F30EC"/>
    <w:rsid w:val="009F3ACE"/>
    <w:rsid w:val="009F492B"/>
    <w:rsid w:val="009F4B85"/>
    <w:rsid w:val="009F4C0D"/>
    <w:rsid w:val="009F52B5"/>
    <w:rsid w:val="009F52ED"/>
    <w:rsid w:val="009F5D74"/>
    <w:rsid w:val="009F5F94"/>
    <w:rsid w:val="009F77DD"/>
    <w:rsid w:val="009F7CD2"/>
    <w:rsid w:val="009F7F3D"/>
    <w:rsid w:val="009F7F94"/>
    <w:rsid w:val="00A006FE"/>
    <w:rsid w:val="00A02180"/>
    <w:rsid w:val="00A024F2"/>
    <w:rsid w:val="00A04FD2"/>
    <w:rsid w:val="00A05268"/>
    <w:rsid w:val="00A053C5"/>
    <w:rsid w:val="00A0555F"/>
    <w:rsid w:val="00A05804"/>
    <w:rsid w:val="00A05912"/>
    <w:rsid w:val="00A06083"/>
    <w:rsid w:val="00A06BA7"/>
    <w:rsid w:val="00A06C95"/>
    <w:rsid w:val="00A07B91"/>
    <w:rsid w:val="00A07C91"/>
    <w:rsid w:val="00A07CD6"/>
    <w:rsid w:val="00A1105F"/>
    <w:rsid w:val="00A110AF"/>
    <w:rsid w:val="00A117C8"/>
    <w:rsid w:val="00A12545"/>
    <w:rsid w:val="00A130C9"/>
    <w:rsid w:val="00A148EA"/>
    <w:rsid w:val="00A14A07"/>
    <w:rsid w:val="00A14BE4"/>
    <w:rsid w:val="00A15236"/>
    <w:rsid w:val="00A15674"/>
    <w:rsid w:val="00A16865"/>
    <w:rsid w:val="00A168A1"/>
    <w:rsid w:val="00A16FC0"/>
    <w:rsid w:val="00A2095B"/>
    <w:rsid w:val="00A211DB"/>
    <w:rsid w:val="00A2195C"/>
    <w:rsid w:val="00A21F12"/>
    <w:rsid w:val="00A21FF9"/>
    <w:rsid w:val="00A2390A"/>
    <w:rsid w:val="00A2476E"/>
    <w:rsid w:val="00A24BD2"/>
    <w:rsid w:val="00A269F3"/>
    <w:rsid w:val="00A30BDB"/>
    <w:rsid w:val="00A31A0D"/>
    <w:rsid w:val="00A31E01"/>
    <w:rsid w:val="00A321CB"/>
    <w:rsid w:val="00A32B9F"/>
    <w:rsid w:val="00A33AFD"/>
    <w:rsid w:val="00A342C2"/>
    <w:rsid w:val="00A35315"/>
    <w:rsid w:val="00A353A1"/>
    <w:rsid w:val="00A35441"/>
    <w:rsid w:val="00A35462"/>
    <w:rsid w:val="00A36BFB"/>
    <w:rsid w:val="00A37180"/>
    <w:rsid w:val="00A41A0C"/>
    <w:rsid w:val="00A41BB2"/>
    <w:rsid w:val="00A429C0"/>
    <w:rsid w:val="00A42A58"/>
    <w:rsid w:val="00A43321"/>
    <w:rsid w:val="00A438B1"/>
    <w:rsid w:val="00A451AD"/>
    <w:rsid w:val="00A45F28"/>
    <w:rsid w:val="00A460C6"/>
    <w:rsid w:val="00A46423"/>
    <w:rsid w:val="00A46754"/>
    <w:rsid w:val="00A46831"/>
    <w:rsid w:val="00A47D31"/>
    <w:rsid w:val="00A51C67"/>
    <w:rsid w:val="00A52063"/>
    <w:rsid w:val="00A53014"/>
    <w:rsid w:val="00A53AF7"/>
    <w:rsid w:val="00A54400"/>
    <w:rsid w:val="00A55335"/>
    <w:rsid w:val="00A55F79"/>
    <w:rsid w:val="00A560BD"/>
    <w:rsid w:val="00A5617E"/>
    <w:rsid w:val="00A57851"/>
    <w:rsid w:val="00A614D2"/>
    <w:rsid w:val="00A63A77"/>
    <w:rsid w:val="00A64C62"/>
    <w:rsid w:val="00A64E60"/>
    <w:rsid w:val="00A662CD"/>
    <w:rsid w:val="00A66503"/>
    <w:rsid w:val="00A6732A"/>
    <w:rsid w:val="00A7073E"/>
    <w:rsid w:val="00A70BBB"/>
    <w:rsid w:val="00A7145E"/>
    <w:rsid w:val="00A71D51"/>
    <w:rsid w:val="00A723C5"/>
    <w:rsid w:val="00A72948"/>
    <w:rsid w:val="00A7471E"/>
    <w:rsid w:val="00A75156"/>
    <w:rsid w:val="00A7781C"/>
    <w:rsid w:val="00A81269"/>
    <w:rsid w:val="00A81D36"/>
    <w:rsid w:val="00A81FBE"/>
    <w:rsid w:val="00A82FFA"/>
    <w:rsid w:val="00A83062"/>
    <w:rsid w:val="00A832EC"/>
    <w:rsid w:val="00A836B2"/>
    <w:rsid w:val="00A83CFA"/>
    <w:rsid w:val="00A83D2A"/>
    <w:rsid w:val="00A8529B"/>
    <w:rsid w:val="00A85370"/>
    <w:rsid w:val="00A857C5"/>
    <w:rsid w:val="00A8710F"/>
    <w:rsid w:val="00A87FFA"/>
    <w:rsid w:val="00A905EC"/>
    <w:rsid w:val="00A90938"/>
    <w:rsid w:val="00A90A4C"/>
    <w:rsid w:val="00A91A37"/>
    <w:rsid w:val="00A91E3B"/>
    <w:rsid w:val="00A936AA"/>
    <w:rsid w:val="00A938AE"/>
    <w:rsid w:val="00A964A4"/>
    <w:rsid w:val="00A96EE3"/>
    <w:rsid w:val="00A96F20"/>
    <w:rsid w:val="00A96FC6"/>
    <w:rsid w:val="00A97080"/>
    <w:rsid w:val="00AA035E"/>
    <w:rsid w:val="00AA12D1"/>
    <w:rsid w:val="00AA152C"/>
    <w:rsid w:val="00AA1CA2"/>
    <w:rsid w:val="00AA1D62"/>
    <w:rsid w:val="00AA1ED7"/>
    <w:rsid w:val="00AA27F9"/>
    <w:rsid w:val="00AA2C60"/>
    <w:rsid w:val="00AA3566"/>
    <w:rsid w:val="00AA433A"/>
    <w:rsid w:val="00AA4CE2"/>
    <w:rsid w:val="00AA59DC"/>
    <w:rsid w:val="00AA6EDE"/>
    <w:rsid w:val="00AA79EA"/>
    <w:rsid w:val="00AA7C19"/>
    <w:rsid w:val="00AB06F1"/>
    <w:rsid w:val="00AB214C"/>
    <w:rsid w:val="00AB2FE5"/>
    <w:rsid w:val="00AB345A"/>
    <w:rsid w:val="00AB36CB"/>
    <w:rsid w:val="00AB46B6"/>
    <w:rsid w:val="00AB51B6"/>
    <w:rsid w:val="00AB5318"/>
    <w:rsid w:val="00AB5D11"/>
    <w:rsid w:val="00AB632D"/>
    <w:rsid w:val="00AB698E"/>
    <w:rsid w:val="00AB6B12"/>
    <w:rsid w:val="00AC014D"/>
    <w:rsid w:val="00AC0CD2"/>
    <w:rsid w:val="00AC17C9"/>
    <w:rsid w:val="00AC34BA"/>
    <w:rsid w:val="00AC36CC"/>
    <w:rsid w:val="00AC3A1D"/>
    <w:rsid w:val="00AC52F8"/>
    <w:rsid w:val="00AC5E60"/>
    <w:rsid w:val="00AC5E69"/>
    <w:rsid w:val="00AC622A"/>
    <w:rsid w:val="00AC6351"/>
    <w:rsid w:val="00AC7AEF"/>
    <w:rsid w:val="00AD0C61"/>
    <w:rsid w:val="00AD2CFB"/>
    <w:rsid w:val="00AD347D"/>
    <w:rsid w:val="00AD36E5"/>
    <w:rsid w:val="00AD3DC4"/>
    <w:rsid w:val="00AD54B3"/>
    <w:rsid w:val="00AD5E14"/>
    <w:rsid w:val="00AE0123"/>
    <w:rsid w:val="00AE0449"/>
    <w:rsid w:val="00AE0ECB"/>
    <w:rsid w:val="00AE15C1"/>
    <w:rsid w:val="00AE161B"/>
    <w:rsid w:val="00AE1A36"/>
    <w:rsid w:val="00AE1A6A"/>
    <w:rsid w:val="00AE1E02"/>
    <w:rsid w:val="00AE1ECC"/>
    <w:rsid w:val="00AE236D"/>
    <w:rsid w:val="00AE2A10"/>
    <w:rsid w:val="00AE2FC9"/>
    <w:rsid w:val="00AE4DF7"/>
    <w:rsid w:val="00AE5491"/>
    <w:rsid w:val="00AE60C0"/>
    <w:rsid w:val="00AE60DC"/>
    <w:rsid w:val="00AE7122"/>
    <w:rsid w:val="00AE7A41"/>
    <w:rsid w:val="00AE7C8B"/>
    <w:rsid w:val="00AF0127"/>
    <w:rsid w:val="00AF17DC"/>
    <w:rsid w:val="00AF2EB8"/>
    <w:rsid w:val="00AF3427"/>
    <w:rsid w:val="00AF404C"/>
    <w:rsid w:val="00AF4D29"/>
    <w:rsid w:val="00AF533A"/>
    <w:rsid w:val="00AF72A4"/>
    <w:rsid w:val="00AF7EDD"/>
    <w:rsid w:val="00B00392"/>
    <w:rsid w:val="00B009C1"/>
    <w:rsid w:val="00B012F7"/>
    <w:rsid w:val="00B01D0D"/>
    <w:rsid w:val="00B022A5"/>
    <w:rsid w:val="00B033F2"/>
    <w:rsid w:val="00B03C8D"/>
    <w:rsid w:val="00B0403A"/>
    <w:rsid w:val="00B04384"/>
    <w:rsid w:val="00B04511"/>
    <w:rsid w:val="00B04A0B"/>
    <w:rsid w:val="00B057BC"/>
    <w:rsid w:val="00B058B5"/>
    <w:rsid w:val="00B05921"/>
    <w:rsid w:val="00B06155"/>
    <w:rsid w:val="00B07C9D"/>
    <w:rsid w:val="00B07CC6"/>
    <w:rsid w:val="00B07FA0"/>
    <w:rsid w:val="00B11886"/>
    <w:rsid w:val="00B11E9F"/>
    <w:rsid w:val="00B137BD"/>
    <w:rsid w:val="00B14231"/>
    <w:rsid w:val="00B1473F"/>
    <w:rsid w:val="00B14CFA"/>
    <w:rsid w:val="00B153D7"/>
    <w:rsid w:val="00B15801"/>
    <w:rsid w:val="00B15DD7"/>
    <w:rsid w:val="00B205AB"/>
    <w:rsid w:val="00B208F7"/>
    <w:rsid w:val="00B20AA3"/>
    <w:rsid w:val="00B20C86"/>
    <w:rsid w:val="00B20D84"/>
    <w:rsid w:val="00B22323"/>
    <w:rsid w:val="00B2299F"/>
    <w:rsid w:val="00B229F7"/>
    <w:rsid w:val="00B22AF4"/>
    <w:rsid w:val="00B22F85"/>
    <w:rsid w:val="00B231DC"/>
    <w:rsid w:val="00B23A1D"/>
    <w:rsid w:val="00B23A67"/>
    <w:rsid w:val="00B23B2F"/>
    <w:rsid w:val="00B248AE"/>
    <w:rsid w:val="00B24B10"/>
    <w:rsid w:val="00B26D78"/>
    <w:rsid w:val="00B26DF9"/>
    <w:rsid w:val="00B27042"/>
    <w:rsid w:val="00B30B65"/>
    <w:rsid w:val="00B30C47"/>
    <w:rsid w:val="00B310CA"/>
    <w:rsid w:val="00B323C4"/>
    <w:rsid w:val="00B3263D"/>
    <w:rsid w:val="00B32B45"/>
    <w:rsid w:val="00B33C57"/>
    <w:rsid w:val="00B33D97"/>
    <w:rsid w:val="00B33FFF"/>
    <w:rsid w:val="00B34603"/>
    <w:rsid w:val="00B34D85"/>
    <w:rsid w:val="00B356CB"/>
    <w:rsid w:val="00B35F69"/>
    <w:rsid w:val="00B36F69"/>
    <w:rsid w:val="00B408DE"/>
    <w:rsid w:val="00B40A13"/>
    <w:rsid w:val="00B4149F"/>
    <w:rsid w:val="00B418FA"/>
    <w:rsid w:val="00B4451E"/>
    <w:rsid w:val="00B44ED1"/>
    <w:rsid w:val="00B4562A"/>
    <w:rsid w:val="00B45D9B"/>
    <w:rsid w:val="00B462BD"/>
    <w:rsid w:val="00B46785"/>
    <w:rsid w:val="00B46B06"/>
    <w:rsid w:val="00B4718A"/>
    <w:rsid w:val="00B472A0"/>
    <w:rsid w:val="00B47614"/>
    <w:rsid w:val="00B47917"/>
    <w:rsid w:val="00B47B70"/>
    <w:rsid w:val="00B47F14"/>
    <w:rsid w:val="00B51D75"/>
    <w:rsid w:val="00B52727"/>
    <w:rsid w:val="00B534C4"/>
    <w:rsid w:val="00B53DC4"/>
    <w:rsid w:val="00B53E95"/>
    <w:rsid w:val="00B54D31"/>
    <w:rsid w:val="00B564C5"/>
    <w:rsid w:val="00B56551"/>
    <w:rsid w:val="00B56E27"/>
    <w:rsid w:val="00B573D9"/>
    <w:rsid w:val="00B57CCD"/>
    <w:rsid w:val="00B6251A"/>
    <w:rsid w:val="00B625E6"/>
    <w:rsid w:val="00B62930"/>
    <w:rsid w:val="00B658EA"/>
    <w:rsid w:val="00B65B05"/>
    <w:rsid w:val="00B675A7"/>
    <w:rsid w:val="00B706DF"/>
    <w:rsid w:val="00B708A4"/>
    <w:rsid w:val="00B70C25"/>
    <w:rsid w:val="00B71147"/>
    <w:rsid w:val="00B716DB"/>
    <w:rsid w:val="00B71D10"/>
    <w:rsid w:val="00B724D0"/>
    <w:rsid w:val="00B7275D"/>
    <w:rsid w:val="00B72AE5"/>
    <w:rsid w:val="00B73594"/>
    <w:rsid w:val="00B748E5"/>
    <w:rsid w:val="00B75892"/>
    <w:rsid w:val="00B75DBF"/>
    <w:rsid w:val="00B75DD3"/>
    <w:rsid w:val="00B7604B"/>
    <w:rsid w:val="00B7632E"/>
    <w:rsid w:val="00B76471"/>
    <w:rsid w:val="00B77901"/>
    <w:rsid w:val="00B77C3A"/>
    <w:rsid w:val="00B80E22"/>
    <w:rsid w:val="00B81410"/>
    <w:rsid w:val="00B8247C"/>
    <w:rsid w:val="00B824B6"/>
    <w:rsid w:val="00B82FB0"/>
    <w:rsid w:val="00B84C3C"/>
    <w:rsid w:val="00B85FF8"/>
    <w:rsid w:val="00B86079"/>
    <w:rsid w:val="00B86F4C"/>
    <w:rsid w:val="00B876EB"/>
    <w:rsid w:val="00B9103F"/>
    <w:rsid w:val="00B91A7B"/>
    <w:rsid w:val="00B9270C"/>
    <w:rsid w:val="00B931A2"/>
    <w:rsid w:val="00B9342F"/>
    <w:rsid w:val="00BA0806"/>
    <w:rsid w:val="00BA0F38"/>
    <w:rsid w:val="00BA180C"/>
    <w:rsid w:val="00BA2AA3"/>
    <w:rsid w:val="00BA31E4"/>
    <w:rsid w:val="00BA359B"/>
    <w:rsid w:val="00BA3B4B"/>
    <w:rsid w:val="00BA3D63"/>
    <w:rsid w:val="00BA3EC7"/>
    <w:rsid w:val="00BA56DD"/>
    <w:rsid w:val="00BA7695"/>
    <w:rsid w:val="00BA794D"/>
    <w:rsid w:val="00BB0A3F"/>
    <w:rsid w:val="00BB279B"/>
    <w:rsid w:val="00BB29E2"/>
    <w:rsid w:val="00BB36BF"/>
    <w:rsid w:val="00BB3A80"/>
    <w:rsid w:val="00BB5619"/>
    <w:rsid w:val="00BB5843"/>
    <w:rsid w:val="00BB63D7"/>
    <w:rsid w:val="00BC0BE3"/>
    <w:rsid w:val="00BC0D46"/>
    <w:rsid w:val="00BC150D"/>
    <w:rsid w:val="00BC34CC"/>
    <w:rsid w:val="00BC3C11"/>
    <w:rsid w:val="00BC3FFF"/>
    <w:rsid w:val="00BC41BD"/>
    <w:rsid w:val="00BC4436"/>
    <w:rsid w:val="00BC4885"/>
    <w:rsid w:val="00BC6953"/>
    <w:rsid w:val="00BC6BC9"/>
    <w:rsid w:val="00BC71F5"/>
    <w:rsid w:val="00BC7420"/>
    <w:rsid w:val="00BD00CE"/>
    <w:rsid w:val="00BD1041"/>
    <w:rsid w:val="00BD1B91"/>
    <w:rsid w:val="00BD5038"/>
    <w:rsid w:val="00BD762F"/>
    <w:rsid w:val="00BD7B78"/>
    <w:rsid w:val="00BE0262"/>
    <w:rsid w:val="00BE0363"/>
    <w:rsid w:val="00BE0CAD"/>
    <w:rsid w:val="00BE0E18"/>
    <w:rsid w:val="00BE1B6D"/>
    <w:rsid w:val="00BE2101"/>
    <w:rsid w:val="00BE3028"/>
    <w:rsid w:val="00BE4FFA"/>
    <w:rsid w:val="00BE5E1B"/>
    <w:rsid w:val="00BE60AF"/>
    <w:rsid w:val="00BE6F85"/>
    <w:rsid w:val="00BE7505"/>
    <w:rsid w:val="00BE7513"/>
    <w:rsid w:val="00BE76A8"/>
    <w:rsid w:val="00BF00EA"/>
    <w:rsid w:val="00BF02F0"/>
    <w:rsid w:val="00BF0341"/>
    <w:rsid w:val="00BF0349"/>
    <w:rsid w:val="00BF0C9A"/>
    <w:rsid w:val="00BF0CD2"/>
    <w:rsid w:val="00BF147D"/>
    <w:rsid w:val="00BF3956"/>
    <w:rsid w:val="00BF4602"/>
    <w:rsid w:val="00BF460D"/>
    <w:rsid w:val="00BF4793"/>
    <w:rsid w:val="00BF48E0"/>
    <w:rsid w:val="00BF4A65"/>
    <w:rsid w:val="00BF5B9B"/>
    <w:rsid w:val="00BF5DB3"/>
    <w:rsid w:val="00C007A0"/>
    <w:rsid w:val="00C00DC0"/>
    <w:rsid w:val="00C017F9"/>
    <w:rsid w:val="00C01D3D"/>
    <w:rsid w:val="00C01F38"/>
    <w:rsid w:val="00C01FE5"/>
    <w:rsid w:val="00C03069"/>
    <w:rsid w:val="00C04974"/>
    <w:rsid w:val="00C04B72"/>
    <w:rsid w:val="00C05775"/>
    <w:rsid w:val="00C059E6"/>
    <w:rsid w:val="00C06692"/>
    <w:rsid w:val="00C07C19"/>
    <w:rsid w:val="00C07E99"/>
    <w:rsid w:val="00C10213"/>
    <w:rsid w:val="00C11DC6"/>
    <w:rsid w:val="00C1223E"/>
    <w:rsid w:val="00C13540"/>
    <w:rsid w:val="00C137B6"/>
    <w:rsid w:val="00C140F5"/>
    <w:rsid w:val="00C14AD9"/>
    <w:rsid w:val="00C14FB2"/>
    <w:rsid w:val="00C15D27"/>
    <w:rsid w:val="00C16AED"/>
    <w:rsid w:val="00C16F6C"/>
    <w:rsid w:val="00C16FDF"/>
    <w:rsid w:val="00C20F48"/>
    <w:rsid w:val="00C229AB"/>
    <w:rsid w:val="00C23314"/>
    <w:rsid w:val="00C23772"/>
    <w:rsid w:val="00C2386C"/>
    <w:rsid w:val="00C23BE9"/>
    <w:rsid w:val="00C23DEE"/>
    <w:rsid w:val="00C24309"/>
    <w:rsid w:val="00C2462A"/>
    <w:rsid w:val="00C24B21"/>
    <w:rsid w:val="00C25C93"/>
    <w:rsid w:val="00C26975"/>
    <w:rsid w:val="00C26F80"/>
    <w:rsid w:val="00C27B03"/>
    <w:rsid w:val="00C30ED1"/>
    <w:rsid w:val="00C32F97"/>
    <w:rsid w:val="00C34E59"/>
    <w:rsid w:val="00C354B0"/>
    <w:rsid w:val="00C35516"/>
    <w:rsid w:val="00C3630B"/>
    <w:rsid w:val="00C363CB"/>
    <w:rsid w:val="00C37227"/>
    <w:rsid w:val="00C37CEB"/>
    <w:rsid w:val="00C40786"/>
    <w:rsid w:val="00C415BF"/>
    <w:rsid w:val="00C41778"/>
    <w:rsid w:val="00C41D3D"/>
    <w:rsid w:val="00C42683"/>
    <w:rsid w:val="00C432B8"/>
    <w:rsid w:val="00C43FB8"/>
    <w:rsid w:val="00C446D1"/>
    <w:rsid w:val="00C45E14"/>
    <w:rsid w:val="00C465F0"/>
    <w:rsid w:val="00C476F9"/>
    <w:rsid w:val="00C51BDD"/>
    <w:rsid w:val="00C51C41"/>
    <w:rsid w:val="00C538AB"/>
    <w:rsid w:val="00C558D6"/>
    <w:rsid w:val="00C576E8"/>
    <w:rsid w:val="00C57BAA"/>
    <w:rsid w:val="00C6069B"/>
    <w:rsid w:val="00C60E2E"/>
    <w:rsid w:val="00C618AF"/>
    <w:rsid w:val="00C619FF"/>
    <w:rsid w:val="00C62B79"/>
    <w:rsid w:val="00C6306F"/>
    <w:rsid w:val="00C63954"/>
    <w:rsid w:val="00C64BCC"/>
    <w:rsid w:val="00C65B8B"/>
    <w:rsid w:val="00C66311"/>
    <w:rsid w:val="00C664A9"/>
    <w:rsid w:val="00C66F04"/>
    <w:rsid w:val="00C67090"/>
    <w:rsid w:val="00C6725D"/>
    <w:rsid w:val="00C67808"/>
    <w:rsid w:val="00C7094C"/>
    <w:rsid w:val="00C709E6"/>
    <w:rsid w:val="00C70AC9"/>
    <w:rsid w:val="00C70D47"/>
    <w:rsid w:val="00C70E76"/>
    <w:rsid w:val="00C73858"/>
    <w:rsid w:val="00C7390B"/>
    <w:rsid w:val="00C741B5"/>
    <w:rsid w:val="00C7477E"/>
    <w:rsid w:val="00C74E2A"/>
    <w:rsid w:val="00C7514B"/>
    <w:rsid w:val="00C75C7B"/>
    <w:rsid w:val="00C76626"/>
    <w:rsid w:val="00C76D5A"/>
    <w:rsid w:val="00C7788C"/>
    <w:rsid w:val="00C82512"/>
    <w:rsid w:val="00C8276B"/>
    <w:rsid w:val="00C82B3C"/>
    <w:rsid w:val="00C84CA0"/>
    <w:rsid w:val="00C86884"/>
    <w:rsid w:val="00C86AE3"/>
    <w:rsid w:val="00C87307"/>
    <w:rsid w:val="00C908E7"/>
    <w:rsid w:val="00C90E89"/>
    <w:rsid w:val="00C918D4"/>
    <w:rsid w:val="00C925BA"/>
    <w:rsid w:val="00C93DBF"/>
    <w:rsid w:val="00C9497E"/>
    <w:rsid w:val="00C9518F"/>
    <w:rsid w:val="00C96380"/>
    <w:rsid w:val="00C9738C"/>
    <w:rsid w:val="00C97711"/>
    <w:rsid w:val="00C97D49"/>
    <w:rsid w:val="00CA0FA3"/>
    <w:rsid w:val="00CA12A3"/>
    <w:rsid w:val="00CA2843"/>
    <w:rsid w:val="00CA3305"/>
    <w:rsid w:val="00CA3811"/>
    <w:rsid w:val="00CA38DA"/>
    <w:rsid w:val="00CA4362"/>
    <w:rsid w:val="00CA439A"/>
    <w:rsid w:val="00CA45EA"/>
    <w:rsid w:val="00CA4C20"/>
    <w:rsid w:val="00CA55A4"/>
    <w:rsid w:val="00CA5DD7"/>
    <w:rsid w:val="00CA5E21"/>
    <w:rsid w:val="00CB147A"/>
    <w:rsid w:val="00CB17C4"/>
    <w:rsid w:val="00CB1F19"/>
    <w:rsid w:val="00CB3165"/>
    <w:rsid w:val="00CB3344"/>
    <w:rsid w:val="00CB35D4"/>
    <w:rsid w:val="00CB5184"/>
    <w:rsid w:val="00CB5B9B"/>
    <w:rsid w:val="00CB6653"/>
    <w:rsid w:val="00CB6FDC"/>
    <w:rsid w:val="00CB79B3"/>
    <w:rsid w:val="00CC0610"/>
    <w:rsid w:val="00CC0B11"/>
    <w:rsid w:val="00CC12B4"/>
    <w:rsid w:val="00CC1B73"/>
    <w:rsid w:val="00CC1F81"/>
    <w:rsid w:val="00CC1FA7"/>
    <w:rsid w:val="00CC34FB"/>
    <w:rsid w:val="00CC3D75"/>
    <w:rsid w:val="00CC3FD0"/>
    <w:rsid w:val="00CC4D4B"/>
    <w:rsid w:val="00CC537E"/>
    <w:rsid w:val="00CC5686"/>
    <w:rsid w:val="00CC705A"/>
    <w:rsid w:val="00CC7127"/>
    <w:rsid w:val="00CC797B"/>
    <w:rsid w:val="00CC7A9F"/>
    <w:rsid w:val="00CC7CA6"/>
    <w:rsid w:val="00CD0651"/>
    <w:rsid w:val="00CD0946"/>
    <w:rsid w:val="00CD1266"/>
    <w:rsid w:val="00CD38DD"/>
    <w:rsid w:val="00CD3D47"/>
    <w:rsid w:val="00CD59C8"/>
    <w:rsid w:val="00CD6B52"/>
    <w:rsid w:val="00CD6C70"/>
    <w:rsid w:val="00CD710A"/>
    <w:rsid w:val="00CE02AE"/>
    <w:rsid w:val="00CE03F1"/>
    <w:rsid w:val="00CE0B20"/>
    <w:rsid w:val="00CE224C"/>
    <w:rsid w:val="00CE2987"/>
    <w:rsid w:val="00CE3EE0"/>
    <w:rsid w:val="00CE4CA4"/>
    <w:rsid w:val="00CE5648"/>
    <w:rsid w:val="00CE5860"/>
    <w:rsid w:val="00CE60D9"/>
    <w:rsid w:val="00CE687A"/>
    <w:rsid w:val="00CE7023"/>
    <w:rsid w:val="00CE7FF1"/>
    <w:rsid w:val="00CF0D16"/>
    <w:rsid w:val="00CF1002"/>
    <w:rsid w:val="00CF154E"/>
    <w:rsid w:val="00CF235D"/>
    <w:rsid w:val="00CF2523"/>
    <w:rsid w:val="00CF29BC"/>
    <w:rsid w:val="00CF35B7"/>
    <w:rsid w:val="00CF51CA"/>
    <w:rsid w:val="00CF5895"/>
    <w:rsid w:val="00CF6642"/>
    <w:rsid w:val="00CF68E2"/>
    <w:rsid w:val="00CF715D"/>
    <w:rsid w:val="00CF7262"/>
    <w:rsid w:val="00CF72B3"/>
    <w:rsid w:val="00CF7458"/>
    <w:rsid w:val="00CF7DE4"/>
    <w:rsid w:val="00D00631"/>
    <w:rsid w:val="00D00A2F"/>
    <w:rsid w:val="00D00AA1"/>
    <w:rsid w:val="00D02A76"/>
    <w:rsid w:val="00D02E0D"/>
    <w:rsid w:val="00D02EBC"/>
    <w:rsid w:val="00D04AAF"/>
    <w:rsid w:val="00D05240"/>
    <w:rsid w:val="00D074A8"/>
    <w:rsid w:val="00D076E2"/>
    <w:rsid w:val="00D07AA8"/>
    <w:rsid w:val="00D104B3"/>
    <w:rsid w:val="00D1059E"/>
    <w:rsid w:val="00D10BFE"/>
    <w:rsid w:val="00D11B26"/>
    <w:rsid w:val="00D12DED"/>
    <w:rsid w:val="00D138D1"/>
    <w:rsid w:val="00D146E4"/>
    <w:rsid w:val="00D161E5"/>
    <w:rsid w:val="00D164D6"/>
    <w:rsid w:val="00D16AC9"/>
    <w:rsid w:val="00D170CE"/>
    <w:rsid w:val="00D1716E"/>
    <w:rsid w:val="00D20228"/>
    <w:rsid w:val="00D204E1"/>
    <w:rsid w:val="00D2083D"/>
    <w:rsid w:val="00D209B5"/>
    <w:rsid w:val="00D21992"/>
    <w:rsid w:val="00D21A13"/>
    <w:rsid w:val="00D21C58"/>
    <w:rsid w:val="00D21E42"/>
    <w:rsid w:val="00D221FF"/>
    <w:rsid w:val="00D251BC"/>
    <w:rsid w:val="00D2534F"/>
    <w:rsid w:val="00D25D61"/>
    <w:rsid w:val="00D25EF3"/>
    <w:rsid w:val="00D27123"/>
    <w:rsid w:val="00D279D1"/>
    <w:rsid w:val="00D30E71"/>
    <w:rsid w:val="00D31EE0"/>
    <w:rsid w:val="00D3241F"/>
    <w:rsid w:val="00D33236"/>
    <w:rsid w:val="00D3330E"/>
    <w:rsid w:val="00D33D03"/>
    <w:rsid w:val="00D345D5"/>
    <w:rsid w:val="00D35040"/>
    <w:rsid w:val="00D3525F"/>
    <w:rsid w:val="00D36A89"/>
    <w:rsid w:val="00D36EA7"/>
    <w:rsid w:val="00D37332"/>
    <w:rsid w:val="00D37425"/>
    <w:rsid w:val="00D37D72"/>
    <w:rsid w:val="00D37EBE"/>
    <w:rsid w:val="00D40714"/>
    <w:rsid w:val="00D40948"/>
    <w:rsid w:val="00D41BF0"/>
    <w:rsid w:val="00D41F57"/>
    <w:rsid w:val="00D42E14"/>
    <w:rsid w:val="00D42EB0"/>
    <w:rsid w:val="00D432E7"/>
    <w:rsid w:val="00D43312"/>
    <w:rsid w:val="00D43451"/>
    <w:rsid w:val="00D4384A"/>
    <w:rsid w:val="00D4392B"/>
    <w:rsid w:val="00D44FAE"/>
    <w:rsid w:val="00D44FE3"/>
    <w:rsid w:val="00D45585"/>
    <w:rsid w:val="00D45641"/>
    <w:rsid w:val="00D46AA7"/>
    <w:rsid w:val="00D46B13"/>
    <w:rsid w:val="00D50BBE"/>
    <w:rsid w:val="00D51AB2"/>
    <w:rsid w:val="00D51C5B"/>
    <w:rsid w:val="00D51F84"/>
    <w:rsid w:val="00D51FBF"/>
    <w:rsid w:val="00D52331"/>
    <w:rsid w:val="00D52FC8"/>
    <w:rsid w:val="00D53F7A"/>
    <w:rsid w:val="00D542D6"/>
    <w:rsid w:val="00D5742C"/>
    <w:rsid w:val="00D60E62"/>
    <w:rsid w:val="00D6166F"/>
    <w:rsid w:val="00D61A66"/>
    <w:rsid w:val="00D62229"/>
    <w:rsid w:val="00D62744"/>
    <w:rsid w:val="00D6309D"/>
    <w:rsid w:val="00D64698"/>
    <w:rsid w:val="00D668B9"/>
    <w:rsid w:val="00D66D99"/>
    <w:rsid w:val="00D67230"/>
    <w:rsid w:val="00D67AA6"/>
    <w:rsid w:val="00D7194D"/>
    <w:rsid w:val="00D72BBB"/>
    <w:rsid w:val="00D731FF"/>
    <w:rsid w:val="00D73476"/>
    <w:rsid w:val="00D7413B"/>
    <w:rsid w:val="00D7434C"/>
    <w:rsid w:val="00D75A77"/>
    <w:rsid w:val="00D75EFA"/>
    <w:rsid w:val="00D7613F"/>
    <w:rsid w:val="00D76C79"/>
    <w:rsid w:val="00D779B6"/>
    <w:rsid w:val="00D77C0C"/>
    <w:rsid w:val="00D801D4"/>
    <w:rsid w:val="00D808BC"/>
    <w:rsid w:val="00D80CC9"/>
    <w:rsid w:val="00D85552"/>
    <w:rsid w:val="00D85631"/>
    <w:rsid w:val="00D857AB"/>
    <w:rsid w:val="00D86513"/>
    <w:rsid w:val="00D86F1E"/>
    <w:rsid w:val="00D875E0"/>
    <w:rsid w:val="00D87BD7"/>
    <w:rsid w:val="00D90160"/>
    <w:rsid w:val="00D90860"/>
    <w:rsid w:val="00D9099A"/>
    <w:rsid w:val="00D91487"/>
    <w:rsid w:val="00D92518"/>
    <w:rsid w:val="00D925E6"/>
    <w:rsid w:val="00D9328D"/>
    <w:rsid w:val="00D94741"/>
    <w:rsid w:val="00D95EB0"/>
    <w:rsid w:val="00D96FBD"/>
    <w:rsid w:val="00DA1B13"/>
    <w:rsid w:val="00DA23DA"/>
    <w:rsid w:val="00DA3473"/>
    <w:rsid w:val="00DA3A4D"/>
    <w:rsid w:val="00DA4BC7"/>
    <w:rsid w:val="00DA4FD5"/>
    <w:rsid w:val="00DA5AEE"/>
    <w:rsid w:val="00DA5B43"/>
    <w:rsid w:val="00DA603B"/>
    <w:rsid w:val="00DA6B6C"/>
    <w:rsid w:val="00DA6C88"/>
    <w:rsid w:val="00DA7930"/>
    <w:rsid w:val="00DA7F5D"/>
    <w:rsid w:val="00DB09B8"/>
    <w:rsid w:val="00DB0C0A"/>
    <w:rsid w:val="00DB0D43"/>
    <w:rsid w:val="00DB0D9E"/>
    <w:rsid w:val="00DB0F1D"/>
    <w:rsid w:val="00DB10D9"/>
    <w:rsid w:val="00DB1136"/>
    <w:rsid w:val="00DB1223"/>
    <w:rsid w:val="00DB14EF"/>
    <w:rsid w:val="00DB2B14"/>
    <w:rsid w:val="00DB5228"/>
    <w:rsid w:val="00DB7589"/>
    <w:rsid w:val="00DB7FA0"/>
    <w:rsid w:val="00DC05B5"/>
    <w:rsid w:val="00DC0811"/>
    <w:rsid w:val="00DC13C3"/>
    <w:rsid w:val="00DC2096"/>
    <w:rsid w:val="00DC23C8"/>
    <w:rsid w:val="00DC25F3"/>
    <w:rsid w:val="00DC299A"/>
    <w:rsid w:val="00DC2F71"/>
    <w:rsid w:val="00DC3D84"/>
    <w:rsid w:val="00DC4036"/>
    <w:rsid w:val="00DC4589"/>
    <w:rsid w:val="00DC5040"/>
    <w:rsid w:val="00DC529B"/>
    <w:rsid w:val="00DC683C"/>
    <w:rsid w:val="00DC6960"/>
    <w:rsid w:val="00DC6CD4"/>
    <w:rsid w:val="00DC6F53"/>
    <w:rsid w:val="00DC75D2"/>
    <w:rsid w:val="00DD5CB0"/>
    <w:rsid w:val="00DD6BD3"/>
    <w:rsid w:val="00DD6BEF"/>
    <w:rsid w:val="00DD76F6"/>
    <w:rsid w:val="00DD79CF"/>
    <w:rsid w:val="00DE0C3E"/>
    <w:rsid w:val="00DE1231"/>
    <w:rsid w:val="00DE13BF"/>
    <w:rsid w:val="00DE1BD6"/>
    <w:rsid w:val="00DE1E61"/>
    <w:rsid w:val="00DE357F"/>
    <w:rsid w:val="00DE37AF"/>
    <w:rsid w:val="00DE3F7E"/>
    <w:rsid w:val="00DE44B5"/>
    <w:rsid w:val="00DE4C8C"/>
    <w:rsid w:val="00DE4E28"/>
    <w:rsid w:val="00DE5158"/>
    <w:rsid w:val="00DE6975"/>
    <w:rsid w:val="00DE6AE2"/>
    <w:rsid w:val="00DE70B9"/>
    <w:rsid w:val="00DF0447"/>
    <w:rsid w:val="00DF1E26"/>
    <w:rsid w:val="00DF38BE"/>
    <w:rsid w:val="00DF3DE6"/>
    <w:rsid w:val="00DF5B05"/>
    <w:rsid w:val="00DF5BBA"/>
    <w:rsid w:val="00DF660F"/>
    <w:rsid w:val="00DF77C6"/>
    <w:rsid w:val="00E001B2"/>
    <w:rsid w:val="00E00312"/>
    <w:rsid w:val="00E01421"/>
    <w:rsid w:val="00E0203B"/>
    <w:rsid w:val="00E029C4"/>
    <w:rsid w:val="00E033E4"/>
    <w:rsid w:val="00E03BB2"/>
    <w:rsid w:val="00E04427"/>
    <w:rsid w:val="00E05F42"/>
    <w:rsid w:val="00E068DB"/>
    <w:rsid w:val="00E06B80"/>
    <w:rsid w:val="00E0796B"/>
    <w:rsid w:val="00E11DE0"/>
    <w:rsid w:val="00E121A6"/>
    <w:rsid w:val="00E13211"/>
    <w:rsid w:val="00E136F3"/>
    <w:rsid w:val="00E137FC"/>
    <w:rsid w:val="00E139A3"/>
    <w:rsid w:val="00E13FE3"/>
    <w:rsid w:val="00E14CE5"/>
    <w:rsid w:val="00E152DE"/>
    <w:rsid w:val="00E15F2F"/>
    <w:rsid w:val="00E16916"/>
    <w:rsid w:val="00E16E08"/>
    <w:rsid w:val="00E17319"/>
    <w:rsid w:val="00E176B8"/>
    <w:rsid w:val="00E17CD1"/>
    <w:rsid w:val="00E20133"/>
    <w:rsid w:val="00E2054E"/>
    <w:rsid w:val="00E206AF"/>
    <w:rsid w:val="00E21287"/>
    <w:rsid w:val="00E2171C"/>
    <w:rsid w:val="00E21CA6"/>
    <w:rsid w:val="00E238B7"/>
    <w:rsid w:val="00E2430F"/>
    <w:rsid w:val="00E24634"/>
    <w:rsid w:val="00E24672"/>
    <w:rsid w:val="00E261BC"/>
    <w:rsid w:val="00E27050"/>
    <w:rsid w:val="00E272E4"/>
    <w:rsid w:val="00E2794E"/>
    <w:rsid w:val="00E3007E"/>
    <w:rsid w:val="00E30B81"/>
    <w:rsid w:val="00E3180B"/>
    <w:rsid w:val="00E318A3"/>
    <w:rsid w:val="00E32236"/>
    <w:rsid w:val="00E330D6"/>
    <w:rsid w:val="00E336A9"/>
    <w:rsid w:val="00E33AA5"/>
    <w:rsid w:val="00E34657"/>
    <w:rsid w:val="00E349A2"/>
    <w:rsid w:val="00E3527C"/>
    <w:rsid w:val="00E3536B"/>
    <w:rsid w:val="00E35AFC"/>
    <w:rsid w:val="00E35FE9"/>
    <w:rsid w:val="00E363A9"/>
    <w:rsid w:val="00E37721"/>
    <w:rsid w:val="00E41F89"/>
    <w:rsid w:val="00E425A9"/>
    <w:rsid w:val="00E44BF9"/>
    <w:rsid w:val="00E45179"/>
    <w:rsid w:val="00E45DAC"/>
    <w:rsid w:val="00E4635C"/>
    <w:rsid w:val="00E502D8"/>
    <w:rsid w:val="00E50BF6"/>
    <w:rsid w:val="00E5141E"/>
    <w:rsid w:val="00E534BB"/>
    <w:rsid w:val="00E53B37"/>
    <w:rsid w:val="00E53D3E"/>
    <w:rsid w:val="00E5427F"/>
    <w:rsid w:val="00E54D14"/>
    <w:rsid w:val="00E55000"/>
    <w:rsid w:val="00E550F0"/>
    <w:rsid w:val="00E57211"/>
    <w:rsid w:val="00E60067"/>
    <w:rsid w:val="00E60ECF"/>
    <w:rsid w:val="00E61F12"/>
    <w:rsid w:val="00E644E3"/>
    <w:rsid w:val="00E6508D"/>
    <w:rsid w:val="00E65219"/>
    <w:rsid w:val="00E6586A"/>
    <w:rsid w:val="00E65952"/>
    <w:rsid w:val="00E661DB"/>
    <w:rsid w:val="00E67A55"/>
    <w:rsid w:val="00E70B1D"/>
    <w:rsid w:val="00E70E37"/>
    <w:rsid w:val="00E711F1"/>
    <w:rsid w:val="00E71AE0"/>
    <w:rsid w:val="00E72689"/>
    <w:rsid w:val="00E730A4"/>
    <w:rsid w:val="00E7371F"/>
    <w:rsid w:val="00E746D4"/>
    <w:rsid w:val="00E7497F"/>
    <w:rsid w:val="00E75426"/>
    <w:rsid w:val="00E76510"/>
    <w:rsid w:val="00E76573"/>
    <w:rsid w:val="00E778B8"/>
    <w:rsid w:val="00E77EA1"/>
    <w:rsid w:val="00E8104D"/>
    <w:rsid w:val="00E8171F"/>
    <w:rsid w:val="00E81E85"/>
    <w:rsid w:val="00E83561"/>
    <w:rsid w:val="00E83BF4"/>
    <w:rsid w:val="00E84946"/>
    <w:rsid w:val="00E84D79"/>
    <w:rsid w:val="00E8581D"/>
    <w:rsid w:val="00E8629A"/>
    <w:rsid w:val="00E86456"/>
    <w:rsid w:val="00E8700D"/>
    <w:rsid w:val="00E878E5"/>
    <w:rsid w:val="00E87BB3"/>
    <w:rsid w:val="00E900CD"/>
    <w:rsid w:val="00E90301"/>
    <w:rsid w:val="00E909E2"/>
    <w:rsid w:val="00E91A0D"/>
    <w:rsid w:val="00E922EE"/>
    <w:rsid w:val="00E9370D"/>
    <w:rsid w:val="00E93E2E"/>
    <w:rsid w:val="00E940B6"/>
    <w:rsid w:val="00E9476C"/>
    <w:rsid w:val="00E95E76"/>
    <w:rsid w:val="00E95E83"/>
    <w:rsid w:val="00E96AF4"/>
    <w:rsid w:val="00E96C5F"/>
    <w:rsid w:val="00E96E92"/>
    <w:rsid w:val="00E979BB"/>
    <w:rsid w:val="00EA087F"/>
    <w:rsid w:val="00EA2933"/>
    <w:rsid w:val="00EA2F28"/>
    <w:rsid w:val="00EA2F84"/>
    <w:rsid w:val="00EA3682"/>
    <w:rsid w:val="00EA423F"/>
    <w:rsid w:val="00EA43E1"/>
    <w:rsid w:val="00EA6409"/>
    <w:rsid w:val="00EA6730"/>
    <w:rsid w:val="00EA7479"/>
    <w:rsid w:val="00EA75ED"/>
    <w:rsid w:val="00EA7D68"/>
    <w:rsid w:val="00EB04B8"/>
    <w:rsid w:val="00EB12BC"/>
    <w:rsid w:val="00EB14E0"/>
    <w:rsid w:val="00EB25D0"/>
    <w:rsid w:val="00EB25DC"/>
    <w:rsid w:val="00EB2AC7"/>
    <w:rsid w:val="00EB54FA"/>
    <w:rsid w:val="00EB5514"/>
    <w:rsid w:val="00EB552C"/>
    <w:rsid w:val="00EB6153"/>
    <w:rsid w:val="00EB7253"/>
    <w:rsid w:val="00EB7A6A"/>
    <w:rsid w:val="00EB7FCF"/>
    <w:rsid w:val="00EC03F8"/>
    <w:rsid w:val="00EC1689"/>
    <w:rsid w:val="00EC27B6"/>
    <w:rsid w:val="00EC4294"/>
    <w:rsid w:val="00EC45CA"/>
    <w:rsid w:val="00EC4B29"/>
    <w:rsid w:val="00EC6BFD"/>
    <w:rsid w:val="00EC6CC0"/>
    <w:rsid w:val="00EC6E80"/>
    <w:rsid w:val="00EC7AC5"/>
    <w:rsid w:val="00ED0CF3"/>
    <w:rsid w:val="00ED1088"/>
    <w:rsid w:val="00ED1803"/>
    <w:rsid w:val="00ED1925"/>
    <w:rsid w:val="00ED19EF"/>
    <w:rsid w:val="00ED3A63"/>
    <w:rsid w:val="00ED4339"/>
    <w:rsid w:val="00ED50C7"/>
    <w:rsid w:val="00ED5500"/>
    <w:rsid w:val="00ED7931"/>
    <w:rsid w:val="00EE00BE"/>
    <w:rsid w:val="00EE04D9"/>
    <w:rsid w:val="00EE2D38"/>
    <w:rsid w:val="00EE3D52"/>
    <w:rsid w:val="00EE4008"/>
    <w:rsid w:val="00EE4881"/>
    <w:rsid w:val="00EE4F44"/>
    <w:rsid w:val="00EE4F5B"/>
    <w:rsid w:val="00EE5380"/>
    <w:rsid w:val="00EE55E1"/>
    <w:rsid w:val="00EE79AE"/>
    <w:rsid w:val="00EF1165"/>
    <w:rsid w:val="00EF2635"/>
    <w:rsid w:val="00EF3040"/>
    <w:rsid w:val="00EF3C01"/>
    <w:rsid w:val="00EF408F"/>
    <w:rsid w:val="00EF6F12"/>
    <w:rsid w:val="00EF72A2"/>
    <w:rsid w:val="00F012DB"/>
    <w:rsid w:val="00F01785"/>
    <w:rsid w:val="00F022D9"/>
    <w:rsid w:val="00F0298F"/>
    <w:rsid w:val="00F02D70"/>
    <w:rsid w:val="00F03140"/>
    <w:rsid w:val="00F03610"/>
    <w:rsid w:val="00F03CAA"/>
    <w:rsid w:val="00F042A1"/>
    <w:rsid w:val="00F043A8"/>
    <w:rsid w:val="00F05A57"/>
    <w:rsid w:val="00F06D96"/>
    <w:rsid w:val="00F07BEA"/>
    <w:rsid w:val="00F10A18"/>
    <w:rsid w:val="00F110C7"/>
    <w:rsid w:val="00F11105"/>
    <w:rsid w:val="00F11691"/>
    <w:rsid w:val="00F12319"/>
    <w:rsid w:val="00F126D2"/>
    <w:rsid w:val="00F12F43"/>
    <w:rsid w:val="00F132AF"/>
    <w:rsid w:val="00F1387C"/>
    <w:rsid w:val="00F15021"/>
    <w:rsid w:val="00F1533D"/>
    <w:rsid w:val="00F1656F"/>
    <w:rsid w:val="00F16FB7"/>
    <w:rsid w:val="00F172DE"/>
    <w:rsid w:val="00F2027C"/>
    <w:rsid w:val="00F2116C"/>
    <w:rsid w:val="00F21C61"/>
    <w:rsid w:val="00F21F02"/>
    <w:rsid w:val="00F221A0"/>
    <w:rsid w:val="00F22921"/>
    <w:rsid w:val="00F22AE8"/>
    <w:rsid w:val="00F22D3D"/>
    <w:rsid w:val="00F24976"/>
    <w:rsid w:val="00F26135"/>
    <w:rsid w:val="00F26D73"/>
    <w:rsid w:val="00F271F5"/>
    <w:rsid w:val="00F279F5"/>
    <w:rsid w:val="00F3095E"/>
    <w:rsid w:val="00F3244A"/>
    <w:rsid w:val="00F32C59"/>
    <w:rsid w:val="00F33340"/>
    <w:rsid w:val="00F33703"/>
    <w:rsid w:val="00F35216"/>
    <w:rsid w:val="00F35674"/>
    <w:rsid w:val="00F36D2F"/>
    <w:rsid w:val="00F36F87"/>
    <w:rsid w:val="00F36FDA"/>
    <w:rsid w:val="00F3732E"/>
    <w:rsid w:val="00F377BE"/>
    <w:rsid w:val="00F37C87"/>
    <w:rsid w:val="00F37D2B"/>
    <w:rsid w:val="00F4079C"/>
    <w:rsid w:val="00F41687"/>
    <w:rsid w:val="00F41760"/>
    <w:rsid w:val="00F4251D"/>
    <w:rsid w:val="00F42FE3"/>
    <w:rsid w:val="00F4360D"/>
    <w:rsid w:val="00F4445E"/>
    <w:rsid w:val="00F445DE"/>
    <w:rsid w:val="00F447A2"/>
    <w:rsid w:val="00F452A3"/>
    <w:rsid w:val="00F4541D"/>
    <w:rsid w:val="00F5037B"/>
    <w:rsid w:val="00F509FB"/>
    <w:rsid w:val="00F51CC5"/>
    <w:rsid w:val="00F51FDD"/>
    <w:rsid w:val="00F52021"/>
    <w:rsid w:val="00F520B4"/>
    <w:rsid w:val="00F521DC"/>
    <w:rsid w:val="00F52B0C"/>
    <w:rsid w:val="00F53102"/>
    <w:rsid w:val="00F5317D"/>
    <w:rsid w:val="00F540FD"/>
    <w:rsid w:val="00F54748"/>
    <w:rsid w:val="00F55A17"/>
    <w:rsid w:val="00F5650C"/>
    <w:rsid w:val="00F56514"/>
    <w:rsid w:val="00F56DFF"/>
    <w:rsid w:val="00F56E3B"/>
    <w:rsid w:val="00F60708"/>
    <w:rsid w:val="00F60827"/>
    <w:rsid w:val="00F61BB1"/>
    <w:rsid w:val="00F61EF3"/>
    <w:rsid w:val="00F622AE"/>
    <w:rsid w:val="00F62C21"/>
    <w:rsid w:val="00F64A16"/>
    <w:rsid w:val="00F64F4D"/>
    <w:rsid w:val="00F64FC4"/>
    <w:rsid w:val="00F650DC"/>
    <w:rsid w:val="00F65159"/>
    <w:rsid w:val="00F66D82"/>
    <w:rsid w:val="00F67177"/>
    <w:rsid w:val="00F67186"/>
    <w:rsid w:val="00F67886"/>
    <w:rsid w:val="00F71CCC"/>
    <w:rsid w:val="00F72695"/>
    <w:rsid w:val="00F727CA"/>
    <w:rsid w:val="00F72A5E"/>
    <w:rsid w:val="00F72D4C"/>
    <w:rsid w:val="00F738B9"/>
    <w:rsid w:val="00F73ACD"/>
    <w:rsid w:val="00F7401C"/>
    <w:rsid w:val="00F7454D"/>
    <w:rsid w:val="00F75AD0"/>
    <w:rsid w:val="00F76FDF"/>
    <w:rsid w:val="00F778A0"/>
    <w:rsid w:val="00F77D22"/>
    <w:rsid w:val="00F804F6"/>
    <w:rsid w:val="00F8076B"/>
    <w:rsid w:val="00F81AB4"/>
    <w:rsid w:val="00F81D7C"/>
    <w:rsid w:val="00F853F9"/>
    <w:rsid w:val="00F855C7"/>
    <w:rsid w:val="00F855F6"/>
    <w:rsid w:val="00F858DD"/>
    <w:rsid w:val="00F85C35"/>
    <w:rsid w:val="00F85CEE"/>
    <w:rsid w:val="00F86024"/>
    <w:rsid w:val="00F86877"/>
    <w:rsid w:val="00F86C0C"/>
    <w:rsid w:val="00F872F8"/>
    <w:rsid w:val="00F873DF"/>
    <w:rsid w:val="00F902C5"/>
    <w:rsid w:val="00F91493"/>
    <w:rsid w:val="00F91EEC"/>
    <w:rsid w:val="00F92A3C"/>
    <w:rsid w:val="00F92E37"/>
    <w:rsid w:val="00F9333F"/>
    <w:rsid w:val="00F944BC"/>
    <w:rsid w:val="00F94F74"/>
    <w:rsid w:val="00F955EE"/>
    <w:rsid w:val="00F95B05"/>
    <w:rsid w:val="00F9659B"/>
    <w:rsid w:val="00F9793E"/>
    <w:rsid w:val="00F97ADA"/>
    <w:rsid w:val="00F97AF8"/>
    <w:rsid w:val="00FA0996"/>
    <w:rsid w:val="00FA0EAE"/>
    <w:rsid w:val="00FA20DE"/>
    <w:rsid w:val="00FA2321"/>
    <w:rsid w:val="00FA4258"/>
    <w:rsid w:val="00FA48D0"/>
    <w:rsid w:val="00FA4A6A"/>
    <w:rsid w:val="00FA594F"/>
    <w:rsid w:val="00FA631E"/>
    <w:rsid w:val="00FA724B"/>
    <w:rsid w:val="00FB12E5"/>
    <w:rsid w:val="00FB204A"/>
    <w:rsid w:val="00FB21C5"/>
    <w:rsid w:val="00FB2754"/>
    <w:rsid w:val="00FB3DEC"/>
    <w:rsid w:val="00FB4256"/>
    <w:rsid w:val="00FB43BA"/>
    <w:rsid w:val="00FB60B0"/>
    <w:rsid w:val="00FB658E"/>
    <w:rsid w:val="00FB7827"/>
    <w:rsid w:val="00FB7880"/>
    <w:rsid w:val="00FB7BC2"/>
    <w:rsid w:val="00FC1C7D"/>
    <w:rsid w:val="00FC266A"/>
    <w:rsid w:val="00FC2902"/>
    <w:rsid w:val="00FC2C14"/>
    <w:rsid w:val="00FC3155"/>
    <w:rsid w:val="00FC36F3"/>
    <w:rsid w:val="00FC3E33"/>
    <w:rsid w:val="00FC3F97"/>
    <w:rsid w:val="00FC45D7"/>
    <w:rsid w:val="00FC4A5F"/>
    <w:rsid w:val="00FC584C"/>
    <w:rsid w:val="00FC5B93"/>
    <w:rsid w:val="00FC5C56"/>
    <w:rsid w:val="00FC5C9F"/>
    <w:rsid w:val="00FC612F"/>
    <w:rsid w:val="00FC6478"/>
    <w:rsid w:val="00FC648C"/>
    <w:rsid w:val="00FC6FCE"/>
    <w:rsid w:val="00FC7AD9"/>
    <w:rsid w:val="00FD0F6F"/>
    <w:rsid w:val="00FD0FE6"/>
    <w:rsid w:val="00FD1262"/>
    <w:rsid w:val="00FD1358"/>
    <w:rsid w:val="00FD1E30"/>
    <w:rsid w:val="00FD1F91"/>
    <w:rsid w:val="00FD26D9"/>
    <w:rsid w:val="00FD34A7"/>
    <w:rsid w:val="00FD4A84"/>
    <w:rsid w:val="00FD52B9"/>
    <w:rsid w:val="00FD63FE"/>
    <w:rsid w:val="00FD6D90"/>
    <w:rsid w:val="00FE1AFB"/>
    <w:rsid w:val="00FE1FF6"/>
    <w:rsid w:val="00FE2039"/>
    <w:rsid w:val="00FE2817"/>
    <w:rsid w:val="00FE2D47"/>
    <w:rsid w:val="00FE4C3C"/>
    <w:rsid w:val="00FE6E82"/>
    <w:rsid w:val="00FE7089"/>
    <w:rsid w:val="00FE7D18"/>
    <w:rsid w:val="00FF0FE4"/>
    <w:rsid w:val="00FF432F"/>
    <w:rsid w:val="00FF44EC"/>
    <w:rsid w:val="00FF5C2E"/>
    <w:rsid w:val="00FF5E44"/>
    <w:rsid w:val="00FF5FF1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697328"/>
  <w15:docId w15:val="{3BD4ECBC-7880-4B98-96CF-42E37E9D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A7695"/>
    <w:rPr>
      <w:rFonts w:ascii="Calibri" w:hAnsi="Calibri"/>
      <w:sz w:val="24"/>
      <w:szCs w:val="24"/>
      <w:lang w:eastAsia="en-US" w:bidi="en-US"/>
    </w:rPr>
  </w:style>
  <w:style w:type="paragraph" w:styleId="1">
    <w:name w:val="heading 1"/>
    <w:aliases w:val="heading 1"/>
    <w:basedOn w:val="a"/>
    <w:next w:val="a"/>
    <w:link w:val="10"/>
    <w:qFormat/>
    <w:rsid w:val="00BA769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67935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BA7695"/>
    <w:pPr>
      <w:tabs>
        <w:tab w:val="right" w:leader="dot" w:pos="9010"/>
      </w:tabs>
      <w:ind w:left="198" w:hanging="113"/>
      <w:jc w:val="both"/>
    </w:pPr>
    <w:rPr>
      <w:sz w:val="21"/>
    </w:rPr>
  </w:style>
  <w:style w:type="paragraph" w:styleId="TOC6">
    <w:name w:val="toc 6"/>
    <w:basedOn w:val="a"/>
    <w:autoRedefine/>
    <w:semiHidden/>
    <w:rsid w:val="00582E37"/>
    <w:rPr>
      <w:rFonts w:asciiTheme="minorHAnsi" w:hAnsiTheme="minorHAnsi" w:cstheme="minorHAnsi"/>
      <w:sz w:val="18"/>
      <w:szCs w:val="22"/>
      <w:lang w:eastAsia="zh-CN" w:bidi="ar-SA"/>
    </w:rPr>
  </w:style>
  <w:style w:type="paragraph" w:customStyle="1" w:styleId="Char">
    <w:name w:val="表头样式 Char"/>
    <w:basedOn w:val="a"/>
    <w:link w:val="CharChar"/>
    <w:rsid w:val="00BA7695"/>
    <w:pPr>
      <w:jc w:val="center"/>
    </w:pPr>
    <w:rPr>
      <w:b/>
      <w:sz w:val="21"/>
    </w:rPr>
  </w:style>
  <w:style w:type="paragraph" w:customStyle="1" w:styleId="a4">
    <w:name w:val="封面华为技术"/>
    <w:basedOn w:val="a"/>
    <w:autoRedefine/>
    <w:rsid w:val="00BA769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5">
    <w:name w:val="封面表格文本"/>
    <w:basedOn w:val="a"/>
    <w:autoRedefine/>
    <w:rsid w:val="00BA7695"/>
    <w:pPr>
      <w:jc w:val="center"/>
    </w:pPr>
    <w:rPr>
      <w:rFonts w:ascii="Arial" w:hAnsi="Arial"/>
      <w:sz w:val="21"/>
      <w:szCs w:val="21"/>
    </w:rPr>
  </w:style>
  <w:style w:type="paragraph" w:customStyle="1" w:styleId="a6">
    <w:name w:val="封面文档标题"/>
    <w:basedOn w:val="a"/>
    <w:autoRedefine/>
    <w:rsid w:val="00BA769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7">
    <w:name w:val="修订记录"/>
    <w:basedOn w:val="a"/>
    <w:rsid w:val="00BA7695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8">
    <w:name w:val="目录"/>
    <w:basedOn w:val="a"/>
    <w:rsid w:val="00BA7695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9">
    <w:name w:val="表格文本"/>
    <w:basedOn w:val="a"/>
    <w:link w:val="Char0"/>
    <w:rsid w:val="00BA7695"/>
    <w:pPr>
      <w:tabs>
        <w:tab w:val="decimal" w:pos="0"/>
      </w:tabs>
    </w:pPr>
    <w:rPr>
      <w:sz w:val="21"/>
    </w:rPr>
  </w:style>
  <w:style w:type="paragraph" w:customStyle="1" w:styleId="aa">
    <w:name w:val="缺省文本"/>
    <w:basedOn w:val="a"/>
    <w:rsid w:val="00BA7695"/>
    <w:pPr>
      <w:spacing w:line="360" w:lineRule="auto"/>
    </w:pPr>
    <w:rPr>
      <w:sz w:val="21"/>
    </w:rPr>
  </w:style>
  <w:style w:type="character" w:customStyle="1" w:styleId="CharChar">
    <w:name w:val="表头样式 Char Char"/>
    <w:basedOn w:val="a0"/>
    <w:link w:val="Char"/>
    <w:rsid w:val="00BA7695"/>
    <w:rPr>
      <w:rFonts w:ascii="Calibri" w:eastAsia="宋体" w:hAnsi="Calibri"/>
      <w:b/>
      <w:sz w:val="21"/>
      <w:szCs w:val="24"/>
      <w:lang w:val="en-US" w:eastAsia="en-US" w:bidi="en-US"/>
    </w:rPr>
  </w:style>
  <w:style w:type="paragraph" w:customStyle="1" w:styleId="Normal1">
    <w:name w:val="Normal1"/>
    <w:basedOn w:val="a"/>
    <w:link w:val="NormalChar"/>
    <w:rsid w:val="00BA7695"/>
    <w:pPr>
      <w:overflowPunct w:val="0"/>
      <w:jc w:val="both"/>
      <w:textAlignment w:val="baseline"/>
    </w:pPr>
    <w:rPr>
      <w:rFonts w:ascii="宋体"/>
      <w:sz w:val="21"/>
    </w:rPr>
  </w:style>
  <w:style w:type="character" w:customStyle="1" w:styleId="NormalChar">
    <w:name w:val="Normal Char"/>
    <w:basedOn w:val="a0"/>
    <w:link w:val="Normal1"/>
    <w:rsid w:val="00BA7695"/>
    <w:rPr>
      <w:rFonts w:ascii="宋体" w:eastAsia="宋体" w:hAnsi="Calibri"/>
      <w:sz w:val="21"/>
      <w:szCs w:val="24"/>
      <w:lang w:val="en-US" w:eastAsia="en-US" w:bidi="en-US"/>
    </w:rPr>
  </w:style>
  <w:style w:type="character" w:customStyle="1" w:styleId="Char0">
    <w:name w:val="表格文本 Char"/>
    <w:basedOn w:val="a0"/>
    <w:link w:val="a9"/>
    <w:rsid w:val="00BA7695"/>
    <w:rPr>
      <w:rFonts w:ascii="Calibri" w:eastAsia="宋体" w:hAnsi="Calibri"/>
      <w:sz w:val="21"/>
      <w:szCs w:val="24"/>
      <w:lang w:val="en-US" w:eastAsia="en-US" w:bidi="en-US"/>
    </w:rPr>
  </w:style>
  <w:style w:type="paragraph" w:customStyle="1" w:styleId="o">
    <w:name w:val="?????????????¡ì???????????????????¡ì???????????????????¡§??????????????????¡ì????????????????¡ì??????????????????¡ì??????o????????????????¡§??????????????????¡ì????????????????¡ì??????"/>
    <w:basedOn w:val="a"/>
    <w:rsid w:val="00BA7695"/>
    <w:pPr>
      <w:overflowPunct w:val="0"/>
      <w:textAlignment w:val="baseline"/>
    </w:pPr>
  </w:style>
  <w:style w:type="character" w:customStyle="1" w:styleId="10">
    <w:name w:val="标题 1 字符"/>
    <w:aliases w:val="heading 1 字符"/>
    <w:basedOn w:val="a0"/>
    <w:link w:val="1"/>
    <w:rsid w:val="00BA7695"/>
    <w:rPr>
      <w:rFonts w:ascii="Cambria" w:eastAsia="宋体" w:hAnsi="Cambria"/>
      <w:b/>
      <w:bCs/>
      <w:kern w:val="32"/>
      <w:sz w:val="32"/>
      <w:szCs w:val="32"/>
      <w:lang w:val="en-US" w:eastAsia="en-US" w:bidi="en-US"/>
    </w:rPr>
  </w:style>
  <w:style w:type="paragraph" w:styleId="ab">
    <w:name w:val="header"/>
    <w:basedOn w:val="a"/>
    <w:link w:val="ac"/>
    <w:rsid w:val="001C0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1C09DB"/>
    <w:rPr>
      <w:rFonts w:ascii="Calibri" w:hAnsi="Calibri"/>
      <w:sz w:val="18"/>
      <w:szCs w:val="18"/>
      <w:lang w:eastAsia="en-US" w:bidi="en-US"/>
    </w:rPr>
  </w:style>
  <w:style w:type="paragraph" w:styleId="ad">
    <w:name w:val="footer"/>
    <w:basedOn w:val="a"/>
    <w:link w:val="ae"/>
    <w:rsid w:val="001C09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1C09DB"/>
    <w:rPr>
      <w:rFonts w:ascii="Calibri" w:hAnsi="Calibri"/>
      <w:sz w:val="18"/>
      <w:szCs w:val="18"/>
      <w:lang w:eastAsia="en-US" w:bidi="en-US"/>
    </w:rPr>
  </w:style>
  <w:style w:type="paragraph" w:styleId="af">
    <w:name w:val="Document Map"/>
    <w:basedOn w:val="a"/>
    <w:link w:val="af0"/>
    <w:rsid w:val="005707BF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5707BF"/>
    <w:rPr>
      <w:rFonts w:ascii="宋体" w:hAnsi="Calibri"/>
      <w:sz w:val="18"/>
      <w:szCs w:val="18"/>
      <w:lang w:eastAsia="en-US" w:bidi="en-US"/>
    </w:rPr>
  </w:style>
  <w:style w:type="paragraph" w:styleId="af1">
    <w:name w:val="List Paragraph"/>
    <w:basedOn w:val="a"/>
    <w:uiPriority w:val="34"/>
    <w:qFormat/>
    <w:rsid w:val="008437CA"/>
    <w:pPr>
      <w:ind w:left="720"/>
    </w:pPr>
    <w:rPr>
      <w:rFonts w:ascii="Times New Roman" w:hAnsi="Times New Roman"/>
      <w:lang w:eastAsia="zh-CN" w:bidi="ar-SA"/>
    </w:rPr>
  </w:style>
  <w:style w:type="character" w:customStyle="1" w:styleId="trans">
    <w:name w:val="trans"/>
    <w:basedOn w:val="a0"/>
    <w:rsid w:val="008C1560"/>
  </w:style>
  <w:style w:type="character" w:styleId="af2">
    <w:name w:val="Hyperlink"/>
    <w:basedOn w:val="a0"/>
    <w:uiPriority w:val="99"/>
    <w:unhideWhenUsed/>
    <w:rsid w:val="008C1560"/>
    <w:rPr>
      <w:color w:val="0000FF"/>
      <w:u w:val="single"/>
    </w:rPr>
  </w:style>
  <w:style w:type="character" w:styleId="af3">
    <w:name w:val="annotation reference"/>
    <w:basedOn w:val="a0"/>
    <w:rsid w:val="00811996"/>
    <w:rPr>
      <w:sz w:val="21"/>
      <w:szCs w:val="21"/>
    </w:rPr>
  </w:style>
  <w:style w:type="paragraph" w:styleId="af4">
    <w:name w:val="annotation text"/>
    <w:basedOn w:val="a"/>
    <w:link w:val="af5"/>
    <w:rsid w:val="00811996"/>
  </w:style>
  <w:style w:type="character" w:customStyle="1" w:styleId="af5">
    <w:name w:val="批注文字 字符"/>
    <w:basedOn w:val="a0"/>
    <w:link w:val="af4"/>
    <w:rsid w:val="00811996"/>
    <w:rPr>
      <w:rFonts w:ascii="Calibri" w:hAnsi="Calibri"/>
      <w:sz w:val="24"/>
      <w:szCs w:val="24"/>
      <w:lang w:eastAsia="en-US" w:bidi="en-US"/>
    </w:rPr>
  </w:style>
  <w:style w:type="paragraph" w:styleId="af6">
    <w:name w:val="annotation subject"/>
    <w:basedOn w:val="af4"/>
    <w:next w:val="af4"/>
    <w:link w:val="af7"/>
    <w:rsid w:val="00811996"/>
    <w:rPr>
      <w:b/>
      <w:bCs/>
    </w:rPr>
  </w:style>
  <w:style w:type="character" w:customStyle="1" w:styleId="af7">
    <w:name w:val="批注主题 字符"/>
    <w:basedOn w:val="af5"/>
    <w:link w:val="af6"/>
    <w:rsid w:val="00811996"/>
    <w:rPr>
      <w:rFonts w:ascii="Calibri" w:hAnsi="Calibri"/>
      <w:b/>
      <w:bCs/>
      <w:sz w:val="24"/>
      <w:szCs w:val="24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68635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zh-CN" w:bidi="ar-SA"/>
    </w:rPr>
  </w:style>
  <w:style w:type="paragraph" w:styleId="TOC2">
    <w:name w:val="toc 2"/>
    <w:basedOn w:val="a"/>
    <w:next w:val="a"/>
    <w:autoRedefine/>
    <w:uiPriority w:val="39"/>
    <w:rsid w:val="0068635F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rsid w:val="00FF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rsid w:val="00FF5FF1"/>
    <w:rPr>
      <w:rFonts w:ascii="Arial" w:hAnsi="Arial" w:cs="Arial"/>
      <w:sz w:val="24"/>
      <w:szCs w:val="24"/>
    </w:rPr>
  </w:style>
  <w:style w:type="character" w:customStyle="1" w:styleId="longtext">
    <w:name w:val="long_text"/>
    <w:basedOn w:val="a0"/>
    <w:rsid w:val="00E3180B"/>
  </w:style>
  <w:style w:type="character" w:customStyle="1" w:styleId="hps">
    <w:name w:val="hps"/>
    <w:basedOn w:val="a0"/>
    <w:rsid w:val="00F91EEC"/>
  </w:style>
  <w:style w:type="character" w:customStyle="1" w:styleId="lijuyuanxing">
    <w:name w:val="lijuyuanxing"/>
    <w:basedOn w:val="a0"/>
    <w:rsid w:val="004D48EF"/>
  </w:style>
  <w:style w:type="character" w:customStyle="1" w:styleId="word">
    <w:name w:val="word"/>
    <w:basedOn w:val="a0"/>
    <w:rsid w:val="007957AC"/>
  </w:style>
  <w:style w:type="paragraph" w:styleId="af8">
    <w:name w:val="Title"/>
    <w:basedOn w:val="a"/>
    <w:next w:val="a"/>
    <w:link w:val="af9"/>
    <w:qFormat/>
    <w:rsid w:val="00DC20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9">
    <w:name w:val="标题 字符"/>
    <w:basedOn w:val="a0"/>
    <w:link w:val="af8"/>
    <w:rsid w:val="00DC2096"/>
    <w:rPr>
      <w:rFonts w:ascii="Cambria" w:hAnsi="Cambria" w:cs="Times New Roman"/>
      <w:b/>
      <w:bCs/>
      <w:sz w:val="32"/>
      <w:szCs w:val="32"/>
      <w:lang w:eastAsia="en-US" w:bidi="en-US"/>
    </w:rPr>
  </w:style>
  <w:style w:type="paragraph" w:styleId="afa">
    <w:name w:val="Subtitle"/>
    <w:basedOn w:val="a"/>
    <w:next w:val="a"/>
    <w:link w:val="afb"/>
    <w:qFormat/>
    <w:rsid w:val="00E8581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 字符"/>
    <w:basedOn w:val="a0"/>
    <w:link w:val="afa"/>
    <w:rsid w:val="00E8581D"/>
    <w:rPr>
      <w:rFonts w:ascii="Cambria" w:hAnsi="Cambria" w:cs="Times New Roman"/>
      <w:b/>
      <w:bCs/>
      <w:kern w:val="28"/>
      <w:sz w:val="32"/>
      <w:szCs w:val="32"/>
      <w:lang w:eastAsia="en-US" w:bidi="en-US"/>
    </w:rPr>
  </w:style>
  <w:style w:type="paragraph" w:styleId="afc">
    <w:name w:val="Revision"/>
    <w:hidden/>
    <w:uiPriority w:val="99"/>
    <w:semiHidden/>
    <w:rsid w:val="00891805"/>
    <w:rPr>
      <w:rFonts w:ascii="Calibri" w:hAnsi="Calibri"/>
      <w:sz w:val="24"/>
      <w:szCs w:val="24"/>
      <w:lang w:eastAsia="en-US" w:bidi="en-US"/>
    </w:rPr>
  </w:style>
  <w:style w:type="paragraph" w:styleId="afd">
    <w:name w:val="Normal (Web)"/>
    <w:basedOn w:val="a"/>
    <w:uiPriority w:val="99"/>
    <w:unhideWhenUsed/>
    <w:rsid w:val="00315CF4"/>
    <w:pPr>
      <w:spacing w:before="100" w:beforeAutospacing="1" w:after="100" w:afterAutospacing="1"/>
    </w:pPr>
    <w:rPr>
      <w:rFonts w:ascii="宋体" w:hAnsi="宋体" w:cs="宋体"/>
      <w:lang w:eastAsia="zh-CN" w:bidi="ar-SA"/>
    </w:rPr>
  </w:style>
  <w:style w:type="table" w:styleId="afe">
    <w:name w:val="Table Grid"/>
    <w:basedOn w:val="a1"/>
    <w:rsid w:val="00932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2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8778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5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2395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62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8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30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57751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7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974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46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2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5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1518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2850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5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884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94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0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3998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63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7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5392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64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9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1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38636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0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2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572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5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4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0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551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8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9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78981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8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9086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2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2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8416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6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705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7563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5825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8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9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2000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010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525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7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8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1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3461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1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6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5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0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906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15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5337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2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3253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8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6404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3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6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197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6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9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7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42954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4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1816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2868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9281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6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8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8702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16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8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995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2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4330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8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9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3402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43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8914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1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25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0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6867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0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12927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291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24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10541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2809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5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1019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0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0489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9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5169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259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3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7880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4049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6440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8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10344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8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396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3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2721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AF5C7-7DCA-44B3-8983-5D44AB5D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 Dept</dc:creator>
  <cp:lastModifiedBy>Li Xu</cp:lastModifiedBy>
  <cp:revision>14</cp:revision>
  <cp:lastPrinted>2012-06-14T02:22:00Z</cp:lastPrinted>
  <dcterms:created xsi:type="dcterms:W3CDTF">2019-10-14T08:16:00Z</dcterms:created>
  <dcterms:modified xsi:type="dcterms:W3CDTF">2019-10-17T01:50:00Z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(5)QUhkMDDmqedSP7KWb7XU/e3/jdb333UZtziQIA4//rP1LEK7pZp89ZQOj5oLuOlA61zAO59+_x000d_ nJBK4DD1Y+1T5m+Pm5IHknxjonVHmDo2P2RmkZw6MEXyjuJAaGsyRKICJ+v2agROVFgssF0b_x000d_ rxf48jbciQ0qAvc7dSMptMgEmYpCqmdczia+HkZJZmN3XPJoy7mijJTRcrZYM4g0uqqFCLnK_x000d_ Bc9CmhLrU5W4mNGriB</vt:lpwstr>
  </property>
  <property fmtid="{D5CDD505-2E9C-101B-9397-08002B2CF9AE}" pid="3" name="_ms_pID_7253431">
    <vt:lpwstr>p1EOf3cLaWnBiY4YQXsyxo9soJ8AiX197e9We+E7Km9fxc280WSj2c_x000d_ serk94Q+OAraRFdw66xAX5BT6XmEWXFIwEnMoK8qgXy5EBCagfJKDovmJYsS9mURk0ZeLArS_x000d_ +5YOyQoij5N/Lr+NYxKkw0XfGqy3xi8oEIS3vVIoGcyMllhQeqB2hHhv3IOczTAl0CG1el3Y_x000d_ 8RwZbgNUa5s26hcq71LFM2zN9Xn5kZ1x0S1U</vt:lpwstr>
  </property>
  <property fmtid="{D5CDD505-2E9C-101B-9397-08002B2CF9AE}" pid="4" name="_ms_pID_7253432">
    <vt:lpwstr>ToXNXysUwXpJs5Wqqt5seEGOaXp6+oBV8B8M_x000d_ PA2NuS810QbjZB38FCwKBiqM/hx/5aGt2jdnLWpx/saQ6oJTL7w8JItS31hjPidd7pNQi5px_x000d_ 80g9pygNkhcVOCjkjiSf43m0z64qZ+8Q4OCknqqAzwIyI2HpZoB0UI0c3UD4MgWd+6hDFXQ+_x000d_ 1GCMAQYcUW+K5xfxj+bRq53zZT7w4B4AOryMHLHQMh3GkPpDLBly53</vt:lpwstr>
  </property>
  <property fmtid="{D5CDD505-2E9C-101B-9397-08002B2CF9AE}" pid="5" name="_ms_pID_7253433">
    <vt:lpwstr>x8L3cEe2UuD2Vd6HAx_x000d_ SrkVrnOXl+iKnV5QXnhfzsEKoHmo8C4pR4WiIo5qxExK4ZCnjXwyncUsfSjM3967veJcsB7n_x000d_ 7fo1l8dM+y8+h9JQQdb9m62j+ntrtBCvuLOHI7GS9IlqY52IE/tYSporCafxymkKhqFwwOmq_x000d_ jTHEn6bfLLRYGhhOihj0ItxCdWK4OVhuQJwz2cnt/PEZVVF06661ZXUGPjVWrE7w90sXbNkW</vt:lpwstr>
  </property>
  <property fmtid="{D5CDD505-2E9C-101B-9397-08002B2CF9AE}" pid="6" name="_ms_pID_7253434">
    <vt:lpwstr>_x000d_ VSHvaQa5a/Vplc3k6rrIO6RURcISfoQ7t/9yTD4w6iSqCJAMcNBgeI+UjtkO5JuqggwWE1L0_x000d_ m7rbbeB/zmPbOJYzOFdC66LSem/3yIxpWG+HupXIO72OmD+G8s05+Dm4CTcofLifYoMuSgXL_x000d_ jnwRN5DN</vt:lpwstr>
  </property>
  <property fmtid="{D5CDD505-2E9C-101B-9397-08002B2CF9AE}" pid="7" name="_new_ms_pID_72543">
    <vt:lpwstr>(3)E0o6dedpYH1dmbycSiGy7md96H03T9bTVB8gWoZxgaKaFB7spd9MxZTiJ7oyA65TmWdZm8Ej
KitmBbaTmuyhSKJR2qVT1tSdYpGYqHn9T80eCrSK/26dj3tffLgApgldKr6fKfLfJuLZ0bXR
hMhIqS1fHR9MLEvZYhbPhmMjVNUfJR7m5K+0WmfTsrMyJNmS7ycXISfqdx8MkMYla4x/AvsP
FW+9405mwkqoZjhPHY</vt:lpwstr>
  </property>
  <property fmtid="{D5CDD505-2E9C-101B-9397-08002B2CF9AE}" pid="8" name="_new_ms_pID_725431">
    <vt:lpwstr>440tdKTduptqrkWak9QSjt7iKorOMZOsyV3a2I23IPbs2Hr3lw+Hhw
cd6964o40MrASxzIUNCGmvpQfR/CUvzbfP0R/mxKVBZvQPSRKlUSsZZqjv9sQqM2l0oTaGut
rJMmrHWSHzBZGA1dsh4u4gLFsHkSrZcMyX4aqhwprZbY5jIo1bC50kcT0soocA1UPY2Jh8ds
U6eqK+umYMZ1meHtwvM+3rsUv6OeX8UXE3CZ</vt:lpwstr>
  </property>
  <property fmtid="{D5CDD505-2E9C-101B-9397-08002B2CF9AE}" pid="9" name="_new_ms_pID_725432">
    <vt:lpwstr>Arm1X1LiWWlnUr3R+f4LOyPePqfk3pX4mAp6
bv2xx4c0UVJ14Iayt0uS5hohN4o1OaFSE1P+ZHYrtIonDSKCkFaD2mZenOclrZZFNpDjg2+y
7y2WHh1WrVdKw9aJmqRT0g==</vt:lpwstr>
  </property>
  <property fmtid="{D5CDD505-2E9C-101B-9397-08002B2CF9AE}" pid="10" name="_2015_ms_pID_725343">
    <vt:lpwstr>(3)L2yLxc8UWDlYcbmKhZpohKe1C1/Srcp8Y0kaf9OEoh6g4APouBsg4aj3QaiGARcQrZnnVuQ/
PsgESFOPhLWrdO4UJcui6JRgLrHKZ8X2rD918IENG/sZFcnqNB4n96PuDqX26XH75fx29Ll8
C55Q85BEt/nEPX1bAtz7cBU5bSPwXXJqFhrjlaeO5yTRXcl/vNpRYhq6Olrpi4tnefYSeK5Q
WTEEljJ9c8b+1djzpG</vt:lpwstr>
  </property>
  <property fmtid="{D5CDD505-2E9C-101B-9397-08002B2CF9AE}" pid="11" name="_2015_ms_pID_7253431">
    <vt:lpwstr>mxYiP/8BxRToPPl/G+m/a+VvkIcQVeXl6N9bEtHXrrSfCebwZYPcJA
v1gpcysIdjRYRmPxg1lc6zdmT+oMdZ980v8gCDM3pzXKU2LHYuETUhhQr6eUhdMLBpEe8Eew
kgQLmqxrnn5tY0p7LDQK8skgf1RzvtdipiljR67U8i27O7XafA1LFQrvwDyIGFZEiKj99sqi
0yPXyPT6luuSGrlz51htqQerVC2oLBMzI0nw</vt:lpwstr>
  </property>
  <property fmtid="{D5CDD505-2E9C-101B-9397-08002B2CF9AE}" pid="12" name="_2015_ms_pID_7253432">
    <vt:lpwstr>tH4DZ3pJDgtzklZ23dixACRJfLr85yXL5wzN
81XuZbTCUSZuMVzX9ogc4bms7Ii08EfDOYX+KaCMvx7iNUOmYeY=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1571103075</vt:lpwstr>
  </property>
</Properties>
</file>